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5DD5" w14:textId="77777777" w:rsidR="00835074" w:rsidRPr="00A3412F" w:rsidRDefault="00835074" w:rsidP="00835074">
      <w:pPr>
        <w:autoSpaceDE w:val="0"/>
        <w:autoSpaceDN w:val="0"/>
        <w:adjustRightInd w:val="0"/>
        <w:spacing w:after="0" w:line="240" w:lineRule="auto"/>
        <w:rPr>
          <w:rFonts w:cstheme="minorHAnsi"/>
          <w:b/>
        </w:rPr>
      </w:pPr>
      <w:bookmarkStart w:id="0" w:name="_Hlk50968045"/>
      <w:r>
        <w:rPr>
          <w:rFonts w:cstheme="minorHAnsi"/>
          <w:b/>
        </w:rPr>
        <w:t>GER1000 2020 Sem 1</w:t>
      </w:r>
    </w:p>
    <w:p w14:paraId="281396C3" w14:textId="4B9EFD52" w:rsidR="00835074" w:rsidRPr="00A3412F" w:rsidRDefault="00835074" w:rsidP="00835074">
      <w:pPr>
        <w:autoSpaceDE w:val="0"/>
        <w:autoSpaceDN w:val="0"/>
        <w:adjustRightInd w:val="0"/>
        <w:spacing w:after="0" w:line="240" w:lineRule="auto"/>
        <w:rPr>
          <w:rFonts w:cstheme="minorHAnsi"/>
          <w:b/>
        </w:rPr>
      </w:pPr>
      <w:r w:rsidRPr="00A3412F">
        <w:rPr>
          <w:rFonts w:cstheme="minorHAnsi"/>
          <w:b/>
        </w:rPr>
        <w:t xml:space="preserve">Quiz </w:t>
      </w:r>
      <w:r>
        <w:rPr>
          <w:rFonts w:cstheme="minorHAnsi"/>
          <w:b/>
        </w:rPr>
        <w:t>6</w:t>
      </w:r>
      <w:r w:rsidRPr="00A3412F">
        <w:rPr>
          <w:rFonts w:cstheme="minorHAnsi"/>
          <w:b/>
        </w:rPr>
        <w:t xml:space="preserve"> and solutions</w:t>
      </w:r>
    </w:p>
    <w:p w14:paraId="0C51B662" w14:textId="77777777" w:rsidR="00835074" w:rsidRDefault="00835074" w:rsidP="00CE7313">
      <w:pPr>
        <w:jc w:val="both"/>
        <w:rPr>
          <w:rFonts w:ascii="Calibri" w:hAnsi="Calibri" w:cs="Calibri"/>
        </w:rPr>
      </w:pPr>
    </w:p>
    <w:p w14:paraId="36E29FA4" w14:textId="1E75DB27" w:rsidR="00E67D88" w:rsidRDefault="00E67D88" w:rsidP="00CE7313">
      <w:pPr>
        <w:jc w:val="both"/>
        <w:rPr>
          <w:rFonts w:ascii="Calibri" w:hAnsi="Calibri" w:cs="Calibri"/>
        </w:rPr>
      </w:pPr>
      <w:r w:rsidRPr="003461E3">
        <w:rPr>
          <w:rFonts w:ascii="Calibri" w:hAnsi="Calibri" w:cs="Calibri"/>
        </w:rPr>
        <w:t xml:space="preserve">A researcher wishes to examine the impact that smoking has on the </w:t>
      </w:r>
      <w:r>
        <w:rPr>
          <w:rFonts w:ascii="Calibri" w:hAnsi="Calibri" w:cs="Calibri"/>
        </w:rPr>
        <w:t>risk</w:t>
      </w:r>
      <w:r w:rsidRPr="003461E3">
        <w:rPr>
          <w:rFonts w:ascii="Calibri" w:hAnsi="Calibri" w:cs="Calibri"/>
        </w:rPr>
        <w:t xml:space="preserve"> of getting lung cancer in Town </w:t>
      </w:r>
      <w:r w:rsidRPr="003461E3">
        <w:rPr>
          <w:rFonts w:ascii="Calibri" w:hAnsi="Calibri" w:cs="Calibri"/>
          <w:i/>
          <w:iCs/>
        </w:rPr>
        <w:t>X</w:t>
      </w:r>
      <w:r w:rsidRPr="003461E3">
        <w:rPr>
          <w:rFonts w:ascii="Calibri" w:hAnsi="Calibri" w:cs="Calibri"/>
        </w:rPr>
        <w:t xml:space="preserve">. Town </w:t>
      </w:r>
      <w:r w:rsidRPr="003461E3">
        <w:rPr>
          <w:rFonts w:ascii="Calibri" w:hAnsi="Calibri" w:cs="Calibri"/>
          <w:i/>
          <w:iCs/>
        </w:rPr>
        <w:t>X</w:t>
      </w:r>
      <w:r w:rsidRPr="003461E3">
        <w:rPr>
          <w:rFonts w:ascii="Calibri" w:hAnsi="Calibri" w:cs="Calibri"/>
        </w:rPr>
        <w:t xml:space="preserve"> has a population of 500</w:t>
      </w:r>
      <w:r w:rsidR="0064636F">
        <w:rPr>
          <w:rFonts w:ascii="Calibri" w:hAnsi="Calibri" w:cs="Calibri"/>
        </w:rPr>
        <w:t>,</w:t>
      </w:r>
      <w:r w:rsidRPr="003461E3">
        <w:rPr>
          <w:rFonts w:ascii="Calibri" w:hAnsi="Calibri" w:cs="Calibri"/>
        </w:rPr>
        <w:t>000 people</w:t>
      </w:r>
      <w:r w:rsidR="004B32B4">
        <w:rPr>
          <w:rFonts w:ascii="Calibri" w:hAnsi="Calibri" w:cs="Calibri"/>
        </w:rPr>
        <w:t>,</w:t>
      </w:r>
      <w:r w:rsidRPr="003461E3">
        <w:rPr>
          <w:rFonts w:ascii="Calibri" w:hAnsi="Calibri" w:cs="Calibri"/>
        </w:rPr>
        <w:t xml:space="preserve"> of which 5</w:t>
      </w:r>
      <w:r w:rsidR="0064636F">
        <w:rPr>
          <w:rFonts w:ascii="Calibri" w:hAnsi="Calibri" w:cs="Calibri"/>
        </w:rPr>
        <w:t>,</w:t>
      </w:r>
      <w:r w:rsidRPr="003461E3">
        <w:rPr>
          <w:rFonts w:ascii="Calibri" w:hAnsi="Calibri" w:cs="Calibri"/>
        </w:rPr>
        <w:t>780 people have lung cancer</w:t>
      </w:r>
      <w:r w:rsidR="004B32B4">
        <w:rPr>
          <w:rFonts w:ascii="Calibri" w:hAnsi="Calibri" w:cs="Calibri"/>
        </w:rPr>
        <w:t>,</w:t>
      </w:r>
      <w:r w:rsidRPr="003461E3">
        <w:rPr>
          <w:rFonts w:ascii="Calibri" w:hAnsi="Calibri" w:cs="Calibri"/>
        </w:rPr>
        <w:t xml:space="preserve"> whilst the rest do</w:t>
      </w:r>
      <w:r>
        <w:rPr>
          <w:rFonts w:ascii="Calibri" w:hAnsi="Calibri" w:cs="Calibri"/>
        </w:rPr>
        <w:t xml:space="preserve"> not</w:t>
      </w:r>
      <w:r w:rsidRPr="003461E3">
        <w:rPr>
          <w:rFonts w:ascii="Calibri" w:hAnsi="Calibri" w:cs="Calibri"/>
        </w:rPr>
        <w:t>. He randomly sample</w:t>
      </w:r>
      <w:r w:rsidR="00A739E6">
        <w:rPr>
          <w:rFonts w:ascii="Calibri" w:hAnsi="Calibri" w:cs="Calibri"/>
        </w:rPr>
        <w:t>d</w:t>
      </w:r>
      <w:r w:rsidRPr="003461E3">
        <w:rPr>
          <w:rFonts w:ascii="Calibri" w:hAnsi="Calibri" w:cs="Calibri"/>
        </w:rPr>
        <w:t xml:space="preserve"> 10% of the people with lung cancer and </w:t>
      </w:r>
      <w:r w:rsidR="009E1C1C" w:rsidRPr="00692726">
        <w:rPr>
          <w:rFonts w:ascii="Calibri" w:hAnsi="Calibri" w:cs="Calibri"/>
        </w:rPr>
        <w:t>2</w:t>
      </w:r>
      <w:r w:rsidRPr="00692726">
        <w:rPr>
          <w:rFonts w:ascii="Calibri" w:hAnsi="Calibri" w:cs="Calibri"/>
        </w:rPr>
        <w:t>0%</w:t>
      </w:r>
      <w:r w:rsidRPr="003461E3">
        <w:rPr>
          <w:rFonts w:ascii="Calibri" w:hAnsi="Calibri" w:cs="Calibri"/>
        </w:rPr>
        <w:t xml:space="preserve"> of the people without lung cancer and enquires about their smoking history. </w:t>
      </w:r>
      <w:r>
        <w:rPr>
          <w:rFonts w:ascii="Calibri" w:hAnsi="Calibri" w:cs="Calibri"/>
        </w:rPr>
        <w:t>From here</w:t>
      </w:r>
      <w:r w:rsidR="0047303E">
        <w:rPr>
          <w:rFonts w:ascii="Calibri" w:hAnsi="Calibri" w:cs="Calibri"/>
        </w:rPr>
        <w:t xml:space="preserve"> we</w:t>
      </w:r>
      <w:r>
        <w:rPr>
          <w:rFonts w:ascii="Calibri" w:hAnsi="Calibri" w:cs="Calibri"/>
        </w:rPr>
        <w:t xml:space="preserve"> assume the following</w:t>
      </w:r>
    </w:p>
    <w:p w14:paraId="2F132C5F" w14:textId="0570E9F6" w:rsidR="00E67D88" w:rsidRDefault="00E67D88" w:rsidP="00E67D88">
      <w:pPr>
        <w:pStyle w:val="ListParagraph"/>
        <w:numPr>
          <w:ilvl w:val="0"/>
          <w:numId w:val="12"/>
        </w:numPr>
        <w:rPr>
          <w:rFonts w:ascii="Calibri" w:hAnsi="Calibri" w:cs="Calibri"/>
        </w:rPr>
      </w:pPr>
      <w:r>
        <w:rPr>
          <w:rFonts w:ascii="Calibri" w:hAnsi="Calibri" w:cs="Calibri"/>
        </w:rPr>
        <w:t>The number of people with lung</w:t>
      </w:r>
      <w:r w:rsidR="004B32B4">
        <w:rPr>
          <w:rFonts w:ascii="Calibri" w:hAnsi="Calibri" w:cs="Calibri"/>
        </w:rPr>
        <w:t xml:space="preserve"> </w:t>
      </w:r>
      <w:r>
        <w:rPr>
          <w:rFonts w:ascii="Calibri" w:hAnsi="Calibri" w:cs="Calibri"/>
        </w:rPr>
        <w:t xml:space="preserve">cancer is accurate and known to the researcher. </w:t>
      </w:r>
    </w:p>
    <w:p w14:paraId="0D9A1188" w14:textId="77777777" w:rsidR="00E67D88" w:rsidRDefault="00E67D88" w:rsidP="00E67D88">
      <w:pPr>
        <w:pStyle w:val="ListParagraph"/>
        <w:numPr>
          <w:ilvl w:val="0"/>
          <w:numId w:val="12"/>
        </w:numPr>
        <w:rPr>
          <w:rFonts w:ascii="Calibri" w:hAnsi="Calibri" w:cs="Calibri"/>
        </w:rPr>
      </w:pPr>
      <w:r>
        <w:rPr>
          <w:rFonts w:ascii="Calibri" w:hAnsi="Calibri" w:cs="Calibri"/>
        </w:rPr>
        <w:t>All the sampled participants agreed to participate in the researcher’s study.</w:t>
      </w:r>
    </w:p>
    <w:p w14:paraId="6A9F39CA" w14:textId="77777777" w:rsidR="00E67D88" w:rsidRDefault="00E67D88" w:rsidP="00E67D88">
      <w:pPr>
        <w:pStyle w:val="ListParagraph"/>
        <w:numPr>
          <w:ilvl w:val="0"/>
          <w:numId w:val="12"/>
        </w:numPr>
        <w:rPr>
          <w:rFonts w:ascii="Calibri" w:hAnsi="Calibri" w:cs="Calibri"/>
        </w:rPr>
      </w:pPr>
      <w:r w:rsidRPr="008D5B17">
        <w:rPr>
          <w:rFonts w:ascii="Calibri" w:hAnsi="Calibri" w:cs="Calibri"/>
        </w:rPr>
        <w:t>All participants gave truthful responses regarding their smoking</w:t>
      </w:r>
      <w:r>
        <w:rPr>
          <w:rFonts w:ascii="Calibri" w:hAnsi="Calibri" w:cs="Calibri"/>
        </w:rPr>
        <w:t xml:space="preserve"> history</w:t>
      </w:r>
      <w:r w:rsidRPr="008D5B17">
        <w:rPr>
          <w:rFonts w:ascii="Calibri" w:hAnsi="Calibri" w:cs="Calibri"/>
        </w:rPr>
        <w:t>.</w:t>
      </w:r>
    </w:p>
    <w:p w14:paraId="7978DABD" w14:textId="6D0A71CE" w:rsidR="00E67D88" w:rsidRPr="008D5B17" w:rsidRDefault="00E67D88" w:rsidP="00E67D88">
      <w:pPr>
        <w:rPr>
          <w:rFonts w:ascii="Calibri" w:hAnsi="Calibri" w:cs="Calibri"/>
        </w:rPr>
      </w:pPr>
      <w:r w:rsidRPr="008D5B17">
        <w:rPr>
          <w:rFonts w:ascii="Calibri" w:hAnsi="Calibri" w:cs="Calibri"/>
        </w:rPr>
        <w:t xml:space="preserve"> The results are summarized in the contingency table below. </w:t>
      </w:r>
    </w:p>
    <w:tbl>
      <w:tblPr>
        <w:tblStyle w:val="TableGrid"/>
        <w:tblW w:w="0" w:type="auto"/>
        <w:tblLook w:val="04A0" w:firstRow="1" w:lastRow="0" w:firstColumn="1" w:lastColumn="0" w:noHBand="0" w:noVBand="1"/>
      </w:tblPr>
      <w:tblGrid>
        <w:gridCol w:w="2254"/>
        <w:gridCol w:w="2254"/>
        <w:gridCol w:w="2254"/>
        <w:gridCol w:w="2254"/>
      </w:tblGrid>
      <w:tr w:rsidR="00E67D88" w14:paraId="63DD56D6" w14:textId="77777777" w:rsidTr="00D74691">
        <w:tc>
          <w:tcPr>
            <w:tcW w:w="2254" w:type="dxa"/>
          </w:tcPr>
          <w:p w14:paraId="2C6C7521" w14:textId="77777777" w:rsidR="00E67D88" w:rsidRDefault="00E67D88" w:rsidP="00D74691">
            <w:pPr>
              <w:rPr>
                <w:rFonts w:ascii="Calibri" w:hAnsi="Calibri" w:cs="Calibri"/>
              </w:rPr>
            </w:pPr>
          </w:p>
        </w:tc>
        <w:tc>
          <w:tcPr>
            <w:tcW w:w="2254" w:type="dxa"/>
          </w:tcPr>
          <w:p w14:paraId="57D63F30" w14:textId="77777777" w:rsidR="00E67D88" w:rsidRDefault="00E67D88" w:rsidP="00D74691">
            <w:pPr>
              <w:jc w:val="center"/>
              <w:rPr>
                <w:rFonts w:ascii="Calibri" w:hAnsi="Calibri" w:cs="Calibri"/>
              </w:rPr>
            </w:pPr>
            <w:r>
              <w:rPr>
                <w:rFonts w:ascii="Calibri" w:hAnsi="Calibri" w:cs="Calibri"/>
              </w:rPr>
              <w:t>Lung cancer</w:t>
            </w:r>
          </w:p>
        </w:tc>
        <w:tc>
          <w:tcPr>
            <w:tcW w:w="2254" w:type="dxa"/>
          </w:tcPr>
          <w:p w14:paraId="51430A39" w14:textId="77777777" w:rsidR="00E67D88" w:rsidRDefault="00E67D88" w:rsidP="00D74691">
            <w:pPr>
              <w:jc w:val="center"/>
              <w:rPr>
                <w:rFonts w:ascii="Calibri" w:hAnsi="Calibri" w:cs="Calibri"/>
              </w:rPr>
            </w:pPr>
            <w:r>
              <w:rPr>
                <w:rFonts w:ascii="Calibri" w:hAnsi="Calibri" w:cs="Calibri"/>
              </w:rPr>
              <w:t>No lung cancer</w:t>
            </w:r>
          </w:p>
        </w:tc>
        <w:tc>
          <w:tcPr>
            <w:tcW w:w="2254" w:type="dxa"/>
          </w:tcPr>
          <w:p w14:paraId="13EC1B3B" w14:textId="77777777" w:rsidR="00E67D88" w:rsidRDefault="00E67D88" w:rsidP="00D74691">
            <w:pPr>
              <w:jc w:val="center"/>
              <w:rPr>
                <w:rFonts w:ascii="Calibri" w:hAnsi="Calibri" w:cs="Calibri"/>
              </w:rPr>
            </w:pPr>
            <w:r>
              <w:rPr>
                <w:rFonts w:ascii="Calibri" w:hAnsi="Calibri" w:cs="Calibri"/>
              </w:rPr>
              <w:t>Row total</w:t>
            </w:r>
          </w:p>
        </w:tc>
      </w:tr>
      <w:tr w:rsidR="00E67D88" w14:paraId="0C4C968D" w14:textId="77777777" w:rsidTr="00D74691">
        <w:tc>
          <w:tcPr>
            <w:tcW w:w="2254" w:type="dxa"/>
          </w:tcPr>
          <w:p w14:paraId="3D59369F" w14:textId="77777777" w:rsidR="00E67D88" w:rsidRDefault="00E67D88" w:rsidP="00D74691">
            <w:pPr>
              <w:jc w:val="center"/>
              <w:rPr>
                <w:rFonts w:ascii="Calibri" w:hAnsi="Calibri" w:cs="Calibri"/>
              </w:rPr>
            </w:pPr>
            <w:r>
              <w:rPr>
                <w:rFonts w:ascii="Calibri" w:hAnsi="Calibri" w:cs="Calibri"/>
              </w:rPr>
              <w:t>Smokers</w:t>
            </w:r>
          </w:p>
        </w:tc>
        <w:tc>
          <w:tcPr>
            <w:tcW w:w="2254" w:type="dxa"/>
          </w:tcPr>
          <w:p w14:paraId="2291344D" w14:textId="77777777" w:rsidR="00E67D88" w:rsidRDefault="00E67D88" w:rsidP="00D74691">
            <w:pPr>
              <w:jc w:val="center"/>
              <w:rPr>
                <w:rFonts w:ascii="Calibri" w:hAnsi="Calibri" w:cs="Calibri"/>
              </w:rPr>
            </w:pPr>
            <w:r>
              <w:rPr>
                <w:rFonts w:ascii="Calibri" w:hAnsi="Calibri" w:cs="Calibri"/>
              </w:rPr>
              <w:t>457</w:t>
            </w:r>
          </w:p>
        </w:tc>
        <w:tc>
          <w:tcPr>
            <w:tcW w:w="2254" w:type="dxa"/>
          </w:tcPr>
          <w:p w14:paraId="37902CD7" w14:textId="5D316DD8" w:rsidR="00E67D88" w:rsidRDefault="00611990" w:rsidP="00D74691">
            <w:pPr>
              <w:jc w:val="center"/>
              <w:rPr>
                <w:rFonts w:ascii="Calibri" w:hAnsi="Calibri" w:cs="Calibri"/>
              </w:rPr>
            </w:pPr>
            <w:r>
              <w:rPr>
                <w:rFonts w:ascii="Calibri" w:hAnsi="Calibri" w:cs="Calibri"/>
              </w:rPr>
              <w:t>20,</w:t>
            </w:r>
            <w:r w:rsidR="009E1C1C">
              <w:rPr>
                <w:rFonts w:ascii="Calibri" w:hAnsi="Calibri" w:cs="Calibri"/>
              </w:rPr>
              <w:t>246</w:t>
            </w:r>
          </w:p>
        </w:tc>
        <w:tc>
          <w:tcPr>
            <w:tcW w:w="2254" w:type="dxa"/>
          </w:tcPr>
          <w:p w14:paraId="3114F6CB" w14:textId="453BE3BF" w:rsidR="00E67D88" w:rsidRDefault="00611990" w:rsidP="00D74691">
            <w:pPr>
              <w:jc w:val="center"/>
              <w:rPr>
                <w:rFonts w:ascii="Calibri" w:hAnsi="Calibri" w:cs="Calibri"/>
              </w:rPr>
            </w:pPr>
            <w:r>
              <w:rPr>
                <w:rFonts w:ascii="Calibri" w:hAnsi="Calibri" w:cs="Calibri"/>
              </w:rPr>
              <w:t>20,</w:t>
            </w:r>
            <w:r w:rsidR="009E1C1C">
              <w:rPr>
                <w:rFonts w:ascii="Calibri" w:hAnsi="Calibri" w:cs="Calibri"/>
              </w:rPr>
              <w:t>703</w:t>
            </w:r>
          </w:p>
        </w:tc>
      </w:tr>
      <w:tr w:rsidR="00E67D88" w14:paraId="072A7F0C" w14:textId="77777777" w:rsidTr="00D74691">
        <w:tc>
          <w:tcPr>
            <w:tcW w:w="2254" w:type="dxa"/>
          </w:tcPr>
          <w:p w14:paraId="713859AA" w14:textId="77777777" w:rsidR="00E67D88" w:rsidRDefault="00E67D88" w:rsidP="00D74691">
            <w:pPr>
              <w:jc w:val="center"/>
              <w:rPr>
                <w:rFonts w:ascii="Calibri" w:hAnsi="Calibri" w:cs="Calibri"/>
              </w:rPr>
            </w:pPr>
            <w:r>
              <w:rPr>
                <w:rFonts w:ascii="Calibri" w:hAnsi="Calibri" w:cs="Calibri"/>
              </w:rPr>
              <w:t>Non-smokers</w:t>
            </w:r>
          </w:p>
        </w:tc>
        <w:tc>
          <w:tcPr>
            <w:tcW w:w="2254" w:type="dxa"/>
          </w:tcPr>
          <w:p w14:paraId="19D4C2AD" w14:textId="77777777" w:rsidR="00E67D88" w:rsidRDefault="00E67D88" w:rsidP="00D74691">
            <w:pPr>
              <w:jc w:val="center"/>
              <w:rPr>
                <w:rFonts w:ascii="Calibri" w:hAnsi="Calibri" w:cs="Calibri"/>
              </w:rPr>
            </w:pPr>
            <w:r>
              <w:rPr>
                <w:rFonts w:ascii="Calibri" w:hAnsi="Calibri" w:cs="Calibri"/>
              </w:rPr>
              <w:t>121</w:t>
            </w:r>
          </w:p>
        </w:tc>
        <w:tc>
          <w:tcPr>
            <w:tcW w:w="2254" w:type="dxa"/>
          </w:tcPr>
          <w:p w14:paraId="123D1A54" w14:textId="5CE63363" w:rsidR="00E67D88" w:rsidRDefault="00611990" w:rsidP="00D74691">
            <w:pPr>
              <w:jc w:val="center"/>
              <w:rPr>
                <w:rFonts w:ascii="Calibri" w:hAnsi="Calibri" w:cs="Calibri"/>
              </w:rPr>
            </w:pPr>
            <w:r>
              <w:rPr>
                <w:rFonts w:ascii="Calibri" w:hAnsi="Calibri" w:cs="Calibri"/>
              </w:rPr>
              <w:t>78,</w:t>
            </w:r>
            <w:r w:rsidR="009E1C1C">
              <w:rPr>
                <w:rFonts w:ascii="Calibri" w:hAnsi="Calibri" w:cs="Calibri"/>
              </w:rPr>
              <w:t>598</w:t>
            </w:r>
          </w:p>
        </w:tc>
        <w:tc>
          <w:tcPr>
            <w:tcW w:w="2254" w:type="dxa"/>
          </w:tcPr>
          <w:p w14:paraId="4D27B3D3" w14:textId="15B8CD7C" w:rsidR="00E67D88" w:rsidRDefault="00611990" w:rsidP="00D74691">
            <w:pPr>
              <w:jc w:val="center"/>
              <w:rPr>
                <w:rFonts w:ascii="Calibri" w:hAnsi="Calibri" w:cs="Calibri"/>
              </w:rPr>
            </w:pPr>
            <w:r>
              <w:rPr>
                <w:rFonts w:ascii="Calibri" w:hAnsi="Calibri" w:cs="Calibri"/>
              </w:rPr>
              <w:t>78,</w:t>
            </w:r>
            <w:r w:rsidR="009E1C1C">
              <w:rPr>
                <w:rFonts w:ascii="Calibri" w:hAnsi="Calibri" w:cs="Calibri"/>
              </w:rPr>
              <w:t>719</w:t>
            </w:r>
          </w:p>
        </w:tc>
      </w:tr>
      <w:tr w:rsidR="00E67D88" w14:paraId="2892F337" w14:textId="77777777" w:rsidTr="00D74691">
        <w:tc>
          <w:tcPr>
            <w:tcW w:w="2254" w:type="dxa"/>
          </w:tcPr>
          <w:p w14:paraId="0458973A" w14:textId="77777777" w:rsidR="00E67D88" w:rsidRDefault="00E67D88" w:rsidP="00D74691">
            <w:pPr>
              <w:jc w:val="center"/>
              <w:rPr>
                <w:rFonts w:ascii="Calibri" w:hAnsi="Calibri" w:cs="Calibri"/>
              </w:rPr>
            </w:pPr>
            <w:r>
              <w:rPr>
                <w:rFonts w:ascii="Calibri" w:hAnsi="Calibri" w:cs="Calibri"/>
              </w:rPr>
              <w:t>Column total</w:t>
            </w:r>
          </w:p>
        </w:tc>
        <w:tc>
          <w:tcPr>
            <w:tcW w:w="2254" w:type="dxa"/>
          </w:tcPr>
          <w:p w14:paraId="55AE3175" w14:textId="77777777" w:rsidR="00E67D88" w:rsidRDefault="00E67D88" w:rsidP="00D74691">
            <w:pPr>
              <w:jc w:val="center"/>
              <w:rPr>
                <w:rFonts w:ascii="Calibri" w:hAnsi="Calibri" w:cs="Calibri"/>
              </w:rPr>
            </w:pPr>
            <w:r>
              <w:rPr>
                <w:rFonts w:ascii="Calibri" w:hAnsi="Calibri" w:cs="Calibri"/>
              </w:rPr>
              <w:t>578</w:t>
            </w:r>
          </w:p>
        </w:tc>
        <w:tc>
          <w:tcPr>
            <w:tcW w:w="2254" w:type="dxa"/>
          </w:tcPr>
          <w:p w14:paraId="16AC47D9" w14:textId="0E697C01" w:rsidR="00E67D88" w:rsidRDefault="00611990" w:rsidP="00D74691">
            <w:pPr>
              <w:jc w:val="center"/>
              <w:rPr>
                <w:rFonts w:ascii="Calibri" w:hAnsi="Calibri" w:cs="Calibri"/>
              </w:rPr>
            </w:pPr>
            <w:r>
              <w:rPr>
                <w:rFonts w:ascii="Calibri" w:hAnsi="Calibri" w:cs="Calibri"/>
              </w:rPr>
              <w:t>98,</w:t>
            </w:r>
            <w:r w:rsidR="009E1C1C">
              <w:rPr>
                <w:rFonts w:ascii="Calibri" w:hAnsi="Calibri" w:cs="Calibri"/>
              </w:rPr>
              <w:t>844</w:t>
            </w:r>
          </w:p>
        </w:tc>
        <w:tc>
          <w:tcPr>
            <w:tcW w:w="2254" w:type="dxa"/>
          </w:tcPr>
          <w:p w14:paraId="6A4D0A59" w14:textId="7FC6F665" w:rsidR="00E67D88" w:rsidRDefault="009E1C1C" w:rsidP="00D74691">
            <w:pPr>
              <w:jc w:val="center"/>
              <w:rPr>
                <w:rFonts w:ascii="Calibri" w:hAnsi="Calibri" w:cs="Calibri"/>
              </w:rPr>
            </w:pPr>
            <w:r>
              <w:rPr>
                <w:rFonts w:ascii="Calibri" w:hAnsi="Calibri" w:cs="Calibri"/>
              </w:rPr>
              <w:t>99</w:t>
            </w:r>
            <w:r w:rsidR="00611990">
              <w:rPr>
                <w:rFonts w:ascii="Calibri" w:hAnsi="Calibri" w:cs="Calibri"/>
              </w:rPr>
              <w:t>,</w:t>
            </w:r>
            <w:r>
              <w:rPr>
                <w:rFonts w:ascii="Calibri" w:hAnsi="Calibri" w:cs="Calibri"/>
              </w:rPr>
              <w:t>422</w:t>
            </w:r>
          </w:p>
        </w:tc>
      </w:tr>
    </w:tbl>
    <w:p w14:paraId="28895AA0" w14:textId="77777777" w:rsidR="00E67D88" w:rsidRDefault="00E67D88" w:rsidP="00E67D88">
      <w:pPr>
        <w:rPr>
          <w:rFonts w:ascii="Calibri" w:hAnsi="Calibri" w:cs="Calibri"/>
        </w:rPr>
      </w:pPr>
    </w:p>
    <w:p w14:paraId="38667734" w14:textId="5AE9ADE4" w:rsidR="00E67D88" w:rsidRDefault="00E67D88" w:rsidP="00E67D88">
      <w:pPr>
        <w:rPr>
          <w:rFonts w:ascii="Calibri" w:hAnsi="Calibri" w:cs="Calibri"/>
        </w:rPr>
      </w:pPr>
      <w:r>
        <w:rPr>
          <w:rFonts w:ascii="Calibri" w:hAnsi="Calibri" w:cs="Calibri"/>
        </w:rPr>
        <w:t xml:space="preserve">Use the information above to answer the following </w:t>
      </w:r>
      <w:r w:rsidR="009E1C1C">
        <w:rPr>
          <w:rFonts w:ascii="Calibri" w:hAnsi="Calibri" w:cs="Calibri"/>
        </w:rPr>
        <w:t>2</w:t>
      </w:r>
      <w:r>
        <w:rPr>
          <w:rFonts w:ascii="Calibri" w:hAnsi="Calibri" w:cs="Calibri"/>
        </w:rPr>
        <w:t xml:space="preserve"> questions</w:t>
      </w:r>
      <w:r w:rsidR="002811E1">
        <w:rPr>
          <w:rFonts w:ascii="Calibri" w:hAnsi="Calibri" w:cs="Calibri"/>
        </w:rPr>
        <w:t>:</w:t>
      </w:r>
    </w:p>
    <w:p w14:paraId="4DF7DFE1" w14:textId="65C2B9A5" w:rsidR="00E67D88" w:rsidRDefault="00E67D88" w:rsidP="00E67D88">
      <w:pPr>
        <w:rPr>
          <w:rFonts w:ascii="Calibri" w:hAnsi="Calibri" w:cs="Calibri"/>
        </w:rPr>
      </w:pPr>
      <w:r>
        <w:rPr>
          <w:rFonts w:ascii="Calibri" w:hAnsi="Calibri" w:cs="Calibri"/>
        </w:rPr>
        <w:t>1) What is the sample risk</w:t>
      </w:r>
      <w:r w:rsidR="00A739E6">
        <w:rPr>
          <w:rFonts w:ascii="Calibri" w:hAnsi="Calibri" w:cs="Calibri"/>
        </w:rPr>
        <w:t xml:space="preserve"> </w:t>
      </w:r>
      <w:r>
        <w:rPr>
          <w:rFonts w:ascii="Calibri" w:hAnsi="Calibri" w:cs="Calibri"/>
        </w:rPr>
        <w:t xml:space="preserve">ratio </w:t>
      </w:r>
      <w:r w:rsidR="00A739E6">
        <w:rPr>
          <w:rFonts w:ascii="Calibri" w:hAnsi="Calibri" w:cs="Calibri"/>
        </w:rPr>
        <w:t>for</w:t>
      </w:r>
      <w:r>
        <w:rPr>
          <w:rFonts w:ascii="Calibri" w:hAnsi="Calibri" w:cs="Calibri"/>
        </w:rPr>
        <w:t xml:space="preserve"> lung cancer </w:t>
      </w:r>
      <w:r w:rsidR="0047303E">
        <w:rPr>
          <w:rFonts w:ascii="Calibri" w:hAnsi="Calibri" w:cs="Calibri"/>
        </w:rPr>
        <w:t>between smokers and non-smokers</w:t>
      </w:r>
      <w:r w:rsidR="00A739E6">
        <w:rPr>
          <w:rFonts w:ascii="Calibri" w:hAnsi="Calibri" w:cs="Calibri"/>
        </w:rPr>
        <w:t xml:space="preserve">, </w:t>
      </w:r>
      <w:r>
        <w:rPr>
          <w:rFonts w:ascii="Calibri" w:hAnsi="Calibri" w:cs="Calibri"/>
        </w:rPr>
        <w:t xml:space="preserve">correct to 1 decimal place? </w:t>
      </w:r>
    </w:p>
    <w:p w14:paraId="39549A59" w14:textId="4F578199" w:rsidR="00E67D88" w:rsidRDefault="00E67D88" w:rsidP="00021BCF">
      <w:pPr>
        <w:pStyle w:val="NoSpacing"/>
      </w:pPr>
      <w:r>
        <w:rPr>
          <w:highlight w:val="yellow"/>
        </w:rPr>
        <w:t>(A</w:t>
      </w:r>
      <w:r w:rsidRPr="00161EFD">
        <w:rPr>
          <w:highlight w:val="yellow"/>
        </w:rPr>
        <w:t xml:space="preserve">) </w:t>
      </w:r>
      <w:r w:rsidR="00021BCF">
        <w:rPr>
          <w:highlight w:val="yellow"/>
        </w:rPr>
        <w:t xml:space="preserve">   </w:t>
      </w:r>
      <w:r w:rsidRPr="009E1C1C">
        <w:rPr>
          <w:highlight w:val="yellow"/>
        </w:rPr>
        <w:t>14.</w:t>
      </w:r>
      <w:r w:rsidR="009E1C1C" w:rsidRPr="009E1C1C">
        <w:rPr>
          <w:highlight w:val="yellow"/>
        </w:rPr>
        <w:t>4</w:t>
      </w:r>
    </w:p>
    <w:p w14:paraId="7DB2197A" w14:textId="20DEC59A" w:rsidR="00E67D88" w:rsidRDefault="00E67D88" w:rsidP="00021BCF">
      <w:pPr>
        <w:pStyle w:val="NoSpacing"/>
      </w:pPr>
      <w:r>
        <w:t xml:space="preserve">(B) </w:t>
      </w:r>
      <w:r w:rsidR="00021BCF">
        <w:t xml:space="preserve">   </w:t>
      </w:r>
      <w:r>
        <w:t>14.7</w:t>
      </w:r>
    </w:p>
    <w:p w14:paraId="348852A9" w14:textId="6DB750B4" w:rsidR="00E67D88" w:rsidRDefault="00E67D88" w:rsidP="00021BCF">
      <w:pPr>
        <w:pStyle w:val="NoSpacing"/>
      </w:pPr>
      <w:r>
        <w:t xml:space="preserve">(C) </w:t>
      </w:r>
      <w:r w:rsidR="00021BCF">
        <w:t xml:space="preserve">   </w:t>
      </w:r>
      <w:r>
        <w:t>The sample risk ratio cannot be calculated in this scenario as this is a cohort study</w:t>
      </w:r>
      <w:r w:rsidR="004B32B4">
        <w:t>.</w:t>
      </w:r>
    </w:p>
    <w:p w14:paraId="6CD7E240" w14:textId="636BAB8E" w:rsidR="00E67D88" w:rsidRDefault="00E67D88" w:rsidP="00021BCF">
      <w:pPr>
        <w:pStyle w:val="NoSpacing"/>
      </w:pPr>
      <w:r>
        <w:t xml:space="preserve">(D) </w:t>
      </w:r>
      <w:r w:rsidR="00021BCF">
        <w:t xml:space="preserve">   </w:t>
      </w:r>
      <w:r>
        <w:t xml:space="preserve">The sample risk ratio cannot be calculated in this scenario as this is a case-control study. </w:t>
      </w:r>
    </w:p>
    <w:p w14:paraId="34A14D9D" w14:textId="77777777" w:rsidR="00CE7313" w:rsidRDefault="00CE7313" w:rsidP="00021BCF">
      <w:pPr>
        <w:pStyle w:val="NoSpacing"/>
      </w:pPr>
    </w:p>
    <w:p w14:paraId="310FAEAE" w14:textId="311C71A0" w:rsidR="00E67D88" w:rsidRDefault="00167094" w:rsidP="00CE7313">
      <w:pPr>
        <w:jc w:val="both"/>
        <w:rPr>
          <w:rFonts w:ascii="Calibri" w:hAnsi="Calibri" w:cs="Calibri"/>
          <w:i/>
          <w:iCs/>
        </w:rPr>
      </w:pPr>
      <w:r>
        <w:rPr>
          <w:rFonts w:ascii="Calibri" w:hAnsi="Calibri" w:cs="Calibri"/>
          <w:i/>
          <w:iCs/>
        </w:rPr>
        <w:t>Explanation</w:t>
      </w:r>
      <w:r w:rsidR="00E67D88" w:rsidRPr="00E67D88">
        <w:rPr>
          <w:rFonts w:ascii="Calibri" w:hAnsi="Calibri" w:cs="Calibri"/>
          <w:i/>
          <w:iCs/>
        </w:rPr>
        <w:t>: The sample risk ratio can always be calculated regardless o</w:t>
      </w:r>
      <w:r w:rsidR="0047303E">
        <w:rPr>
          <w:rFonts w:ascii="Calibri" w:hAnsi="Calibri" w:cs="Calibri"/>
          <w:i/>
          <w:iCs/>
        </w:rPr>
        <w:t xml:space="preserve">f </w:t>
      </w:r>
      <w:r w:rsidR="00E67D88" w:rsidRPr="00E67D88">
        <w:rPr>
          <w:rFonts w:ascii="Calibri" w:hAnsi="Calibri" w:cs="Calibri"/>
          <w:i/>
          <w:iCs/>
        </w:rPr>
        <w:t>the type of observational study. In this cas</w:t>
      </w:r>
      <w:r w:rsidR="00CE7313">
        <w:rPr>
          <w:rFonts w:ascii="Calibri" w:hAnsi="Calibri" w:cs="Calibri"/>
          <w:i/>
          <w:iCs/>
        </w:rPr>
        <w:t>e,</w:t>
      </w:r>
      <w:r w:rsidR="00E67D88" w:rsidRPr="00E67D88">
        <w:rPr>
          <w:rFonts w:ascii="Calibri" w:hAnsi="Calibri" w:cs="Calibri"/>
          <w:i/>
          <w:iCs/>
        </w:rPr>
        <w:t xml:space="preserve">  </w:t>
      </w:r>
      <m:oMath>
        <m:f>
          <m:fPr>
            <m:ctrlPr>
              <w:rPr>
                <w:rFonts w:ascii="Cambria Math" w:hAnsi="Cambria Math" w:cs="Calibri"/>
                <w:i/>
                <w:iCs/>
              </w:rPr>
            </m:ctrlPr>
          </m:fPr>
          <m:num>
            <m:r>
              <w:rPr>
                <w:rFonts w:ascii="Cambria Math" w:hAnsi="Cambria Math" w:cs="Calibri"/>
              </w:rPr>
              <m:t>r</m:t>
            </m:r>
            <m:d>
              <m:dPr>
                <m:endChr m:val="|"/>
                <m:ctrlPr>
                  <w:rPr>
                    <w:rFonts w:ascii="Cambria Math" w:hAnsi="Cambria Math" w:cs="Calibri"/>
                    <w:i/>
                    <w:iCs/>
                  </w:rPr>
                </m:ctrlPr>
              </m:dPr>
              <m:e>
                <m:r>
                  <w:rPr>
                    <w:rFonts w:ascii="Cambria Math" w:hAnsi="Cambria Math" w:cs="Calibri"/>
                  </w:rPr>
                  <m:t xml:space="preserve">Lung cancer </m:t>
                </m:r>
              </m:e>
            </m:d>
            <m:r>
              <w:rPr>
                <w:rFonts w:ascii="Cambria Math" w:hAnsi="Cambria Math" w:cs="Calibri"/>
              </w:rPr>
              <m:t xml:space="preserve"> smoker)</m:t>
            </m:r>
          </m:num>
          <m:den>
            <m:r>
              <w:rPr>
                <w:rFonts w:ascii="Cambria Math" w:hAnsi="Cambria Math" w:cs="Calibri"/>
              </w:rPr>
              <m:t>r</m:t>
            </m:r>
            <m:d>
              <m:dPr>
                <m:endChr m:val="|"/>
                <m:ctrlPr>
                  <w:rPr>
                    <w:rFonts w:ascii="Cambria Math" w:hAnsi="Cambria Math" w:cs="Calibri"/>
                    <w:i/>
                    <w:iCs/>
                  </w:rPr>
                </m:ctrlPr>
              </m:dPr>
              <m:e>
                <m:r>
                  <w:rPr>
                    <w:rFonts w:ascii="Cambria Math" w:hAnsi="Cambria Math" w:cs="Calibri"/>
                  </w:rPr>
                  <m:t xml:space="preserve">Lung cancer </m:t>
                </m:r>
              </m:e>
            </m:d>
            <m:r>
              <w:rPr>
                <w:rFonts w:ascii="Cambria Math" w:hAnsi="Cambria Math" w:cs="Calibri"/>
              </w:rPr>
              <m:t xml:space="preserve"> non-smoker)</m:t>
            </m:r>
          </m:den>
        </m:f>
        <m:r>
          <w:rPr>
            <w:rFonts w:ascii="Cambria Math" w:hAnsi="Cambria Math" w:cs="Calibri"/>
          </w:rPr>
          <m:t xml:space="preserve">= </m:t>
        </m:r>
        <m:f>
          <m:fPr>
            <m:ctrlPr>
              <w:rPr>
                <w:rFonts w:ascii="Cambria Math" w:hAnsi="Cambria Math" w:cs="Calibri"/>
                <w:i/>
                <w:iCs/>
              </w:rPr>
            </m:ctrlPr>
          </m:fPr>
          <m:num>
            <m:r>
              <w:rPr>
                <w:rFonts w:ascii="Cambria Math" w:hAnsi="Cambria Math" w:cs="Calibri"/>
              </w:rPr>
              <m:t>(</m:t>
            </m:r>
            <m:f>
              <m:fPr>
                <m:ctrlPr>
                  <w:rPr>
                    <w:rFonts w:ascii="Cambria Math" w:hAnsi="Cambria Math" w:cs="Calibri"/>
                    <w:i/>
                    <w:iCs/>
                  </w:rPr>
                </m:ctrlPr>
              </m:fPr>
              <m:num>
                <m:r>
                  <w:rPr>
                    <w:rFonts w:ascii="Cambria Math" w:hAnsi="Cambria Math" w:cs="Calibri"/>
                  </w:rPr>
                  <m:t>457</m:t>
                </m:r>
              </m:num>
              <m:den>
                <m:r>
                  <w:rPr>
                    <w:rFonts w:ascii="Cambria Math" w:hAnsi="Cambria Math" w:cs="Calibri"/>
                  </w:rPr>
                  <m:t>20 703</m:t>
                </m:r>
              </m:den>
            </m:f>
            <m:r>
              <w:rPr>
                <w:rFonts w:ascii="Cambria Math" w:hAnsi="Cambria Math" w:cs="Calibri"/>
              </w:rPr>
              <m:t>)</m:t>
            </m:r>
          </m:num>
          <m:den>
            <m:r>
              <w:rPr>
                <w:rFonts w:ascii="Cambria Math" w:hAnsi="Cambria Math" w:cs="Calibri"/>
              </w:rPr>
              <m:t>(</m:t>
            </m:r>
            <m:f>
              <m:fPr>
                <m:ctrlPr>
                  <w:rPr>
                    <w:rFonts w:ascii="Cambria Math" w:hAnsi="Cambria Math" w:cs="Calibri"/>
                    <w:i/>
                    <w:iCs/>
                  </w:rPr>
                </m:ctrlPr>
              </m:fPr>
              <m:num>
                <m:r>
                  <w:rPr>
                    <w:rFonts w:ascii="Cambria Math" w:hAnsi="Cambria Math" w:cs="Calibri"/>
                  </w:rPr>
                  <m:t>121</m:t>
                </m:r>
              </m:num>
              <m:den>
                <m:r>
                  <w:rPr>
                    <w:rFonts w:ascii="Cambria Math" w:hAnsi="Cambria Math" w:cs="Calibri"/>
                  </w:rPr>
                  <m:t>78 719</m:t>
                </m:r>
              </m:den>
            </m:f>
            <m:r>
              <w:rPr>
                <w:rFonts w:ascii="Cambria Math" w:hAnsi="Cambria Math" w:cs="Calibri"/>
              </w:rPr>
              <m:t>)</m:t>
            </m:r>
          </m:den>
        </m:f>
        <m:r>
          <w:rPr>
            <w:rFonts w:ascii="Cambria Math" w:hAnsi="Cambria Math" w:cs="Calibri"/>
          </w:rPr>
          <m:t>=14.4.</m:t>
        </m:r>
      </m:oMath>
      <w:r w:rsidR="00E67D88" w:rsidRPr="00E67D88">
        <w:rPr>
          <w:rFonts w:ascii="Calibri" w:hAnsi="Calibri" w:cs="Calibri"/>
          <w:i/>
          <w:iCs/>
        </w:rPr>
        <w:t xml:space="preserve"> Similar to Chapter 5, Unit 1, Slide 5.</w:t>
      </w:r>
      <w:r w:rsidR="00E67D88">
        <w:rPr>
          <w:rFonts w:ascii="Calibri" w:hAnsi="Calibri" w:cs="Calibri"/>
          <w:i/>
          <w:iCs/>
        </w:rPr>
        <w:t xml:space="preserve">  </w:t>
      </w:r>
    </w:p>
    <w:p w14:paraId="47300534" w14:textId="77777777" w:rsidR="00E67D88" w:rsidRPr="006A6168" w:rsidRDefault="00E67D88" w:rsidP="00E67D88">
      <w:pPr>
        <w:rPr>
          <w:rFonts w:ascii="Calibri" w:hAnsi="Calibri" w:cs="Calibri"/>
          <w:i/>
          <w:iCs/>
        </w:rPr>
      </w:pPr>
    </w:p>
    <w:p w14:paraId="5DA2EC1A" w14:textId="3D8B9C37" w:rsidR="00E67D88" w:rsidRDefault="009E1C1C" w:rsidP="00E67D88">
      <w:pPr>
        <w:rPr>
          <w:rFonts w:ascii="Calibri" w:hAnsi="Calibri" w:cs="Calibri"/>
        </w:rPr>
      </w:pPr>
      <w:r>
        <w:rPr>
          <w:rFonts w:ascii="Calibri" w:hAnsi="Calibri" w:cs="Calibri"/>
        </w:rPr>
        <w:t>2</w:t>
      </w:r>
      <w:r w:rsidR="00E67D88">
        <w:rPr>
          <w:rFonts w:ascii="Calibri" w:hAnsi="Calibri" w:cs="Calibri"/>
        </w:rPr>
        <w:t xml:space="preserve">) Based on the above scenario, which of the following statements is/are true? </w:t>
      </w:r>
    </w:p>
    <w:p w14:paraId="4E488B8B" w14:textId="372200D1" w:rsidR="00E67D88" w:rsidRPr="001B03BB" w:rsidRDefault="00021BCF" w:rsidP="00021BCF">
      <w:pPr>
        <w:ind w:left="1440" w:hanging="720"/>
        <w:rPr>
          <w:rFonts w:ascii="Calibri" w:hAnsi="Calibri" w:cs="Calibri"/>
        </w:rPr>
      </w:pPr>
      <w:r>
        <w:rPr>
          <w:rFonts w:ascii="Calibri" w:hAnsi="Calibri" w:cs="Calibri"/>
        </w:rPr>
        <w:t>(</w:t>
      </w:r>
      <w:r w:rsidR="00E67D88">
        <w:rPr>
          <w:rFonts w:ascii="Calibri" w:hAnsi="Calibri" w:cs="Calibri"/>
        </w:rPr>
        <w:t>I</w:t>
      </w:r>
      <w:r>
        <w:rPr>
          <w:rFonts w:ascii="Calibri" w:hAnsi="Calibri" w:cs="Calibri"/>
        </w:rPr>
        <w:t>)</w:t>
      </w:r>
      <w:r>
        <w:rPr>
          <w:rFonts w:ascii="Calibri" w:hAnsi="Calibri" w:cs="Calibri"/>
        </w:rPr>
        <w:tab/>
      </w:r>
      <w:r w:rsidR="00E67D88">
        <w:rPr>
          <w:rFonts w:ascii="Calibri" w:hAnsi="Calibri" w:cs="Calibri"/>
        </w:rPr>
        <w:t>The sample risk ratio of lung cancer between smokers and non-smokers does not give a good estimate of the population risk ratio</w:t>
      </w:r>
      <w:r w:rsidR="002D1222">
        <w:rPr>
          <w:rFonts w:ascii="Calibri" w:hAnsi="Calibri" w:cs="Calibri"/>
        </w:rPr>
        <w:t>.</w:t>
      </w:r>
    </w:p>
    <w:p w14:paraId="501E3521" w14:textId="4B1585E6" w:rsidR="00E67D88" w:rsidRPr="008D5B17" w:rsidRDefault="00021BCF" w:rsidP="00021BCF">
      <w:pPr>
        <w:ind w:left="1440" w:hanging="720"/>
        <w:rPr>
          <w:rFonts w:ascii="Calibri" w:hAnsi="Calibri" w:cs="Calibri"/>
        </w:rPr>
      </w:pPr>
      <w:r>
        <w:rPr>
          <w:rFonts w:ascii="Calibri" w:hAnsi="Calibri" w:cs="Calibri"/>
        </w:rPr>
        <w:t>(</w:t>
      </w:r>
      <w:r w:rsidR="00E67D88">
        <w:rPr>
          <w:rFonts w:ascii="Calibri" w:hAnsi="Calibri" w:cs="Calibri"/>
        </w:rPr>
        <w:t>II</w:t>
      </w:r>
      <w:r>
        <w:rPr>
          <w:rFonts w:ascii="Calibri" w:hAnsi="Calibri" w:cs="Calibri"/>
        </w:rPr>
        <w:t>)</w:t>
      </w:r>
      <w:r>
        <w:rPr>
          <w:rFonts w:ascii="Calibri" w:hAnsi="Calibri" w:cs="Calibri"/>
        </w:rPr>
        <w:tab/>
      </w:r>
      <w:r w:rsidR="00E67D88">
        <w:rPr>
          <w:rFonts w:ascii="Calibri" w:hAnsi="Calibri" w:cs="Calibri"/>
        </w:rPr>
        <w:t xml:space="preserve">The sample odds ratio of lung cancer between smokers and non-smokers gives a good estimate of the population odds ratio. </w:t>
      </w:r>
    </w:p>
    <w:p w14:paraId="31E90077" w14:textId="5393B5E1" w:rsidR="00E67D88" w:rsidRDefault="00E67D88" w:rsidP="00021BCF">
      <w:pPr>
        <w:pStyle w:val="NoSpacing"/>
      </w:pPr>
      <w:r>
        <w:t xml:space="preserve">(A) </w:t>
      </w:r>
      <w:r w:rsidR="00021BCF">
        <w:t xml:space="preserve">   </w:t>
      </w:r>
      <w:r w:rsidR="00835074">
        <w:t>(</w:t>
      </w:r>
      <w:r>
        <w:t>I</w:t>
      </w:r>
      <w:r w:rsidR="00835074">
        <w:t>)</w:t>
      </w:r>
      <w:r>
        <w:t xml:space="preserve"> only</w:t>
      </w:r>
    </w:p>
    <w:p w14:paraId="52C3A807" w14:textId="1ED11F8A" w:rsidR="00E67D88" w:rsidRDefault="00E67D88" w:rsidP="00021BCF">
      <w:pPr>
        <w:pStyle w:val="NoSpacing"/>
      </w:pPr>
      <w:r w:rsidRPr="0053339B">
        <w:t xml:space="preserve">(B) </w:t>
      </w:r>
      <w:r w:rsidR="00021BCF" w:rsidRPr="0053339B">
        <w:t xml:space="preserve">   </w:t>
      </w:r>
      <w:r w:rsidR="00835074" w:rsidRPr="0053339B">
        <w:t>(</w:t>
      </w:r>
      <w:r w:rsidRPr="0053339B">
        <w:t>II</w:t>
      </w:r>
      <w:r w:rsidR="00835074" w:rsidRPr="0053339B">
        <w:t>)</w:t>
      </w:r>
      <w:r w:rsidRPr="0053339B">
        <w:t xml:space="preserve"> only</w:t>
      </w:r>
      <w:bookmarkStart w:id="1" w:name="_GoBack"/>
      <w:bookmarkEnd w:id="1"/>
    </w:p>
    <w:p w14:paraId="3711E35E" w14:textId="71C78ABD" w:rsidR="00E67D88" w:rsidRDefault="00E67D88" w:rsidP="00021BCF">
      <w:pPr>
        <w:pStyle w:val="NoSpacing"/>
      </w:pPr>
      <w:r w:rsidRPr="0053339B">
        <w:rPr>
          <w:highlight w:val="yellow"/>
        </w:rPr>
        <w:t>(C</w:t>
      </w:r>
      <w:proofErr w:type="gramStart"/>
      <w:r w:rsidRPr="0053339B">
        <w:rPr>
          <w:highlight w:val="yellow"/>
        </w:rPr>
        <w:t>)</w:t>
      </w:r>
      <w:r w:rsidR="00021BCF" w:rsidRPr="0053339B">
        <w:rPr>
          <w:highlight w:val="yellow"/>
        </w:rPr>
        <w:t xml:space="preserve">   </w:t>
      </w:r>
      <w:r w:rsidRPr="0053339B">
        <w:rPr>
          <w:highlight w:val="yellow"/>
        </w:rPr>
        <w:t xml:space="preserve"> </w:t>
      </w:r>
      <w:r w:rsidR="00835074" w:rsidRPr="0053339B">
        <w:rPr>
          <w:highlight w:val="yellow"/>
        </w:rPr>
        <w:t>Both</w:t>
      </w:r>
      <w:proofErr w:type="gramEnd"/>
      <w:r w:rsidR="00835074" w:rsidRPr="0053339B">
        <w:rPr>
          <w:highlight w:val="yellow"/>
        </w:rPr>
        <w:t xml:space="preserve"> (</w:t>
      </w:r>
      <w:r w:rsidRPr="0053339B">
        <w:rPr>
          <w:highlight w:val="yellow"/>
        </w:rPr>
        <w:t xml:space="preserve">I) and </w:t>
      </w:r>
      <w:r w:rsidR="00835074" w:rsidRPr="0053339B">
        <w:rPr>
          <w:highlight w:val="yellow"/>
        </w:rPr>
        <w:t>(</w:t>
      </w:r>
      <w:r w:rsidRPr="0053339B">
        <w:rPr>
          <w:highlight w:val="yellow"/>
        </w:rPr>
        <w:t>II)</w:t>
      </w:r>
    </w:p>
    <w:p w14:paraId="444C6A49" w14:textId="179FC6EA" w:rsidR="00E67D88" w:rsidRDefault="00E67D88" w:rsidP="00021BCF">
      <w:pPr>
        <w:pStyle w:val="NoSpacing"/>
      </w:pPr>
      <w:r>
        <w:t>(D)</w:t>
      </w:r>
      <w:r w:rsidR="00021BCF">
        <w:t xml:space="preserve">  </w:t>
      </w:r>
      <w:r>
        <w:t xml:space="preserve"> </w:t>
      </w:r>
      <w:r w:rsidR="00692726">
        <w:t xml:space="preserve"> </w:t>
      </w:r>
      <w:r>
        <w:t xml:space="preserve">Neither </w:t>
      </w:r>
      <w:r w:rsidR="00835074">
        <w:t>(</w:t>
      </w:r>
      <w:r>
        <w:t xml:space="preserve">I) nor </w:t>
      </w:r>
      <w:r w:rsidR="00835074">
        <w:t>(</w:t>
      </w:r>
      <w:r>
        <w:t>II)</w:t>
      </w:r>
    </w:p>
    <w:p w14:paraId="416AFA50" w14:textId="77777777" w:rsidR="00021BCF" w:rsidRPr="00ED1DB7" w:rsidRDefault="00021BCF" w:rsidP="00021BCF">
      <w:pPr>
        <w:pStyle w:val="NoSpacing"/>
      </w:pPr>
    </w:p>
    <w:p w14:paraId="19B765B6" w14:textId="3B37AEE5" w:rsidR="00E67D88" w:rsidRPr="00216014" w:rsidRDefault="00E67D88" w:rsidP="009E1C1C">
      <w:pPr>
        <w:jc w:val="both"/>
        <w:rPr>
          <w:rFonts w:ascii="Calibri" w:hAnsi="Calibri" w:cs="Calibri"/>
          <w:i/>
          <w:iCs/>
        </w:rPr>
      </w:pPr>
      <w:r w:rsidRPr="00E67D88">
        <w:rPr>
          <w:rFonts w:ascii="Calibri" w:hAnsi="Calibri" w:cs="Calibri"/>
          <w:i/>
          <w:iCs/>
        </w:rPr>
        <w:t xml:space="preserve">Explanation: This is a case-control study as samples are taken from the disease </w:t>
      </w:r>
      <w:r w:rsidR="0047303E">
        <w:rPr>
          <w:rFonts w:ascii="Calibri" w:hAnsi="Calibri" w:cs="Calibri"/>
          <w:i/>
          <w:iCs/>
        </w:rPr>
        <w:t>groups</w:t>
      </w:r>
      <w:r w:rsidR="004B32B4">
        <w:rPr>
          <w:rFonts w:ascii="Calibri" w:hAnsi="Calibri" w:cs="Calibri"/>
          <w:i/>
          <w:iCs/>
        </w:rPr>
        <w:t>; furthermore, the</w:t>
      </w:r>
      <w:r w:rsidRPr="00E67D88">
        <w:rPr>
          <w:rFonts w:ascii="Calibri" w:hAnsi="Calibri" w:cs="Calibri"/>
          <w:i/>
          <w:iCs/>
        </w:rPr>
        <w:t xml:space="preserve"> population risk ratio cannot be </w:t>
      </w:r>
      <w:r w:rsidR="004B32B4">
        <w:rPr>
          <w:rFonts w:ascii="Calibri" w:hAnsi="Calibri" w:cs="Calibri"/>
          <w:i/>
          <w:iCs/>
        </w:rPr>
        <w:t xml:space="preserve">accurately </w:t>
      </w:r>
      <w:r w:rsidRPr="00E67D88">
        <w:rPr>
          <w:rFonts w:ascii="Calibri" w:hAnsi="Calibri" w:cs="Calibri"/>
          <w:i/>
          <w:iCs/>
        </w:rPr>
        <w:t>estimated from a case-control study in general</w:t>
      </w:r>
      <w:r w:rsidR="009E1C1C">
        <w:rPr>
          <w:rFonts w:ascii="Calibri" w:hAnsi="Calibri" w:cs="Calibri"/>
          <w:i/>
          <w:iCs/>
        </w:rPr>
        <w:t>.</w:t>
      </w:r>
      <w:r w:rsidRPr="00E67D88">
        <w:rPr>
          <w:rFonts w:ascii="Calibri" w:hAnsi="Calibri" w:cs="Calibri"/>
          <w:i/>
          <w:iCs/>
        </w:rPr>
        <w:t xml:space="preserve"> Refer to Chapter 5</w:t>
      </w:r>
      <w:r w:rsidR="00050F62">
        <w:rPr>
          <w:rFonts w:ascii="Calibri" w:hAnsi="Calibri" w:cs="Calibri"/>
          <w:i/>
          <w:iCs/>
        </w:rPr>
        <w:t>,</w:t>
      </w:r>
      <w:r w:rsidRPr="00E67D88">
        <w:rPr>
          <w:rFonts w:ascii="Calibri" w:hAnsi="Calibri" w:cs="Calibri"/>
          <w:i/>
          <w:iCs/>
        </w:rPr>
        <w:t xml:space="preserve"> Unit 2</w:t>
      </w:r>
      <w:r w:rsidR="009E1C1C">
        <w:rPr>
          <w:rFonts w:ascii="Calibri" w:hAnsi="Calibri" w:cs="Calibri"/>
          <w:i/>
          <w:iCs/>
        </w:rPr>
        <w:t>.</w:t>
      </w:r>
      <w:r w:rsidRPr="00E67D88">
        <w:rPr>
          <w:rFonts w:ascii="Calibri" w:hAnsi="Calibri" w:cs="Calibri"/>
          <w:i/>
          <w:iCs/>
        </w:rPr>
        <w:t xml:space="preserve"> Regardless of cohort or case-control studies, the sample odds ratio will give a good estimate of the population odds ratio.</w:t>
      </w:r>
      <w:r>
        <w:rPr>
          <w:rFonts w:ascii="Calibri" w:hAnsi="Calibri" w:cs="Calibri"/>
          <w:i/>
          <w:iCs/>
        </w:rPr>
        <w:t xml:space="preserve"> </w:t>
      </w:r>
    </w:p>
    <w:p w14:paraId="2BC5AF77" w14:textId="00692CB7" w:rsidR="00E67D88" w:rsidRDefault="009E1C1C" w:rsidP="00E67D88">
      <w:pPr>
        <w:rPr>
          <w:rFonts w:ascii="Calibri" w:hAnsi="Calibri" w:cs="Calibri"/>
        </w:rPr>
      </w:pPr>
      <w:r>
        <w:rPr>
          <w:rFonts w:ascii="Calibri" w:hAnsi="Calibri" w:cs="Calibri"/>
        </w:rPr>
        <w:lastRenderedPageBreak/>
        <w:t>3</w:t>
      </w:r>
      <w:r w:rsidR="00E67D88">
        <w:rPr>
          <w:rFonts w:ascii="Calibri" w:hAnsi="Calibri" w:cs="Calibri"/>
        </w:rPr>
        <w:t xml:space="preserve">) Which one of the following statements is/are true regarding cohort and case-control studies? </w:t>
      </w:r>
    </w:p>
    <w:p w14:paraId="59E9327C" w14:textId="7E350676" w:rsidR="00E67D88" w:rsidRDefault="00021BCF" w:rsidP="00021BCF">
      <w:pPr>
        <w:ind w:left="1440" w:hanging="720"/>
        <w:rPr>
          <w:rFonts w:ascii="Calibri" w:hAnsi="Calibri" w:cs="Calibri"/>
        </w:rPr>
      </w:pPr>
      <w:r>
        <w:rPr>
          <w:rFonts w:ascii="Calibri" w:hAnsi="Calibri" w:cs="Calibri"/>
        </w:rPr>
        <w:t>(</w:t>
      </w:r>
      <w:r w:rsidR="00E67D88">
        <w:rPr>
          <w:rFonts w:ascii="Calibri" w:hAnsi="Calibri" w:cs="Calibri"/>
        </w:rPr>
        <w:t>I</w:t>
      </w:r>
      <w:r>
        <w:rPr>
          <w:rFonts w:ascii="Calibri" w:hAnsi="Calibri" w:cs="Calibri"/>
        </w:rPr>
        <w:t>)</w:t>
      </w:r>
      <w:r>
        <w:rPr>
          <w:rFonts w:ascii="Calibri" w:hAnsi="Calibri" w:cs="Calibri"/>
        </w:rPr>
        <w:tab/>
      </w:r>
      <w:r w:rsidR="00E67D88">
        <w:rPr>
          <w:rFonts w:ascii="Calibri" w:hAnsi="Calibri" w:cs="Calibri"/>
        </w:rPr>
        <w:t>Case-control studies are controlled experiments</w:t>
      </w:r>
      <w:r w:rsidR="004B32B4">
        <w:rPr>
          <w:rFonts w:ascii="Calibri" w:hAnsi="Calibri" w:cs="Calibri"/>
        </w:rPr>
        <w:t>,</w:t>
      </w:r>
      <w:r w:rsidR="00E67D88">
        <w:rPr>
          <w:rFonts w:ascii="Calibri" w:hAnsi="Calibri" w:cs="Calibri"/>
        </w:rPr>
        <w:t xml:space="preserve"> whilst cohort studies are observational studies. </w:t>
      </w:r>
    </w:p>
    <w:p w14:paraId="6242991C" w14:textId="54180E41" w:rsidR="00E67D88" w:rsidRDefault="00021BCF" w:rsidP="00021BCF">
      <w:pPr>
        <w:ind w:firstLine="720"/>
        <w:rPr>
          <w:rFonts w:ascii="Calibri" w:hAnsi="Calibri" w:cs="Calibri"/>
        </w:rPr>
      </w:pPr>
      <w:r>
        <w:rPr>
          <w:rFonts w:ascii="Calibri" w:hAnsi="Calibri" w:cs="Calibri"/>
        </w:rPr>
        <w:t>(</w:t>
      </w:r>
      <w:r w:rsidR="00E67D88">
        <w:rPr>
          <w:rFonts w:ascii="Calibri" w:hAnsi="Calibri" w:cs="Calibri"/>
        </w:rPr>
        <w:t>II</w:t>
      </w:r>
      <w:r>
        <w:rPr>
          <w:rFonts w:ascii="Calibri" w:hAnsi="Calibri" w:cs="Calibri"/>
        </w:rPr>
        <w:t>)</w:t>
      </w:r>
      <w:r w:rsidR="00E67D88">
        <w:rPr>
          <w:rFonts w:ascii="Calibri" w:hAnsi="Calibri" w:cs="Calibri"/>
        </w:rPr>
        <w:t xml:space="preserve"> </w:t>
      </w:r>
      <w:r>
        <w:rPr>
          <w:rFonts w:ascii="Calibri" w:hAnsi="Calibri" w:cs="Calibri"/>
        </w:rPr>
        <w:tab/>
      </w:r>
      <w:r w:rsidR="00611990">
        <w:rPr>
          <w:rFonts w:ascii="Calibri" w:hAnsi="Calibri" w:cs="Calibri"/>
        </w:rPr>
        <w:t>Case-control studies are better</w:t>
      </w:r>
      <w:r w:rsidR="00E67D88">
        <w:rPr>
          <w:rFonts w:ascii="Calibri" w:hAnsi="Calibri" w:cs="Calibri"/>
        </w:rPr>
        <w:t xml:space="preserve"> for rare diseases</w:t>
      </w:r>
      <w:r w:rsidR="00611990">
        <w:rPr>
          <w:rFonts w:ascii="Calibri" w:hAnsi="Calibri" w:cs="Calibri"/>
        </w:rPr>
        <w:t>,</w:t>
      </w:r>
      <w:r w:rsidR="00E67D88">
        <w:rPr>
          <w:rFonts w:ascii="Calibri" w:hAnsi="Calibri" w:cs="Calibri"/>
        </w:rPr>
        <w:t xml:space="preserve"> compared to cohort studies. </w:t>
      </w:r>
    </w:p>
    <w:p w14:paraId="2FF8ADC0" w14:textId="7CB1FCB7" w:rsidR="00E67D88" w:rsidRPr="00021BCF" w:rsidRDefault="00E67D88" w:rsidP="00021BCF">
      <w:pPr>
        <w:pStyle w:val="NoSpacing"/>
      </w:pPr>
      <w:r w:rsidRPr="00021BCF">
        <w:t>(A)</w:t>
      </w:r>
      <w:r w:rsidR="00021BCF">
        <w:t xml:space="preserve">   </w:t>
      </w:r>
      <w:r w:rsidRPr="00021BCF">
        <w:t xml:space="preserve"> </w:t>
      </w:r>
      <w:r w:rsidR="00835074">
        <w:t>(</w:t>
      </w:r>
      <w:r w:rsidRPr="00021BCF">
        <w:t>I</w:t>
      </w:r>
      <w:r w:rsidR="00835074">
        <w:t>)</w:t>
      </w:r>
      <w:r w:rsidRPr="00021BCF">
        <w:t xml:space="preserve"> only</w:t>
      </w:r>
    </w:p>
    <w:p w14:paraId="722E6BC6" w14:textId="4A72B14A" w:rsidR="00E67D88" w:rsidRPr="00021BCF" w:rsidRDefault="00E67D88" w:rsidP="00021BCF">
      <w:pPr>
        <w:pStyle w:val="NoSpacing"/>
      </w:pPr>
      <w:r w:rsidRPr="00021BCF">
        <w:rPr>
          <w:highlight w:val="yellow"/>
        </w:rPr>
        <w:t xml:space="preserve">(B) </w:t>
      </w:r>
      <w:r w:rsidR="00021BCF">
        <w:rPr>
          <w:highlight w:val="yellow"/>
        </w:rPr>
        <w:t xml:space="preserve">   </w:t>
      </w:r>
      <w:r w:rsidR="00835074">
        <w:rPr>
          <w:highlight w:val="yellow"/>
        </w:rPr>
        <w:t>(</w:t>
      </w:r>
      <w:r w:rsidRPr="00021BCF">
        <w:rPr>
          <w:highlight w:val="yellow"/>
        </w:rPr>
        <w:t>II</w:t>
      </w:r>
      <w:r w:rsidR="00835074">
        <w:rPr>
          <w:highlight w:val="yellow"/>
        </w:rPr>
        <w:t>)</w:t>
      </w:r>
      <w:r w:rsidRPr="00021BCF">
        <w:rPr>
          <w:highlight w:val="yellow"/>
        </w:rPr>
        <w:t xml:space="preserve"> only</w:t>
      </w:r>
    </w:p>
    <w:p w14:paraId="79E980A4" w14:textId="6E29A76D" w:rsidR="00E67D88" w:rsidRPr="00021BCF" w:rsidRDefault="00E67D88" w:rsidP="00021BCF">
      <w:pPr>
        <w:pStyle w:val="NoSpacing"/>
      </w:pPr>
      <w:r w:rsidRPr="00021BCF">
        <w:t xml:space="preserve">(C) </w:t>
      </w:r>
      <w:r w:rsidR="00021BCF">
        <w:t xml:space="preserve">   </w:t>
      </w:r>
      <w:r w:rsidR="00835074">
        <w:t>Both (</w:t>
      </w:r>
      <w:r w:rsidRPr="00021BCF">
        <w:t>I</w:t>
      </w:r>
      <w:r w:rsidR="00835074">
        <w:t>)</w:t>
      </w:r>
      <w:r w:rsidRPr="00021BCF">
        <w:t xml:space="preserve"> and </w:t>
      </w:r>
      <w:r w:rsidR="00835074">
        <w:t>(</w:t>
      </w:r>
      <w:r w:rsidRPr="00021BCF">
        <w:t>II</w:t>
      </w:r>
      <w:r w:rsidR="00835074">
        <w:t>)</w:t>
      </w:r>
    </w:p>
    <w:p w14:paraId="0DF8FB35" w14:textId="2423703E" w:rsidR="00E67D88" w:rsidRDefault="00E67D88" w:rsidP="00021BCF">
      <w:pPr>
        <w:pStyle w:val="NoSpacing"/>
      </w:pPr>
      <w:r w:rsidRPr="00021BCF">
        <w:t xml:space="preserve">(D) </w:t>
      </w:r>
      <w:r w:rsidR="00021BCF">
        <w:t xml:space="preserve">   </w:t>
      </w:r>
      <w:r w:rsidRPr="00021BCF">
        <w:t xml:space="preserve">Neither </w:t>
      </w:r>
      <w:r w:rsidR="00835074">
        <w:t>(</w:t>
      </w:r>
      <w:r w:rsidRPr="00021BCF">
        <w:t xml:space="preserve">I) nor </w:t>
      </w:r>
      <w:r w:rsidR="00835074">
        <w:t>(</w:t>
      </w:r>
      <w:r w:rsidRPr="00021BCF">
        <w:t xml:space="preserve">II) </w:t>
      </w:r>
    </w:p>
    <w:p w14:paraId="018F0BD3" w14:textId="77777777" w:rsidR="00021BCF" w:rsidRPr="00021BCF" w:rsidRDefault="00021BCF" w:rsidP="00CE7313">
      <w:pPr>
        <w:pStyle w:val="NoSpacing"/>
        <w:jc w:val="both"/>
      </w:pPr>
    </w:p>
    <w:p w14:paraId="210BA9BB" w14:textId="6467A81E" w:rsidR="00E67D88" w:rsidRDefault="009D1BD3" w:rsidP="00CE7313">
      <w:pPr>
        <w:jc w:val="both"/>
        <w:rPr>
          <w:rFonts w:ascii="Calibri" w:hAnsi="Calibri" w:cs="Calibri"/>
          <w:i/>
          <w:iCs/>
        </w:rPr>
      </w:pPr>
      <w:r>
        <w:rPr>
          <w:rFonts w:ascii="Calibri" w:hAnsi="Calibri" w:cs="Calibri"/>
          <w:i/>
          <w:iCs/>
        </w:rPr>
        <w:t>Explanation</w:t>
      </w:r>
      <w:r w:rsidR="00E67D88" w:rsidRPr="00E67D88">
        <w:rPr>
          <w:rFonts w:ascii="Calibri" w:hAnsi="Calibri" w:cs="Calibri"/>
          <w:i/>
          <w:iCs/>
        </w:rPr>
        <w:t xml:space="preserve">: Both </w:t>
      </w:r>
      <w:r w:rsidR="00AD268B">
        <w:rPr>
          <w:rFonts w:ascii="Calibri" w:hAnsi="Calibri" w:cs="Calibri"/>
          <w:i/>
          <w:iCs/>
        </w:rPr>
        <w:t>c</w:t>
      </w:r>
      <w:r w:rsidR="00E67D88" w:rsidRPr="00E67D88">
        <w:rPr>
          <w:rFonts w:ascii="Calibri" w:hAnsi="Calibri" w:cs="Calibri"/>
          <w:i/>
          <w:iCs/>
        </w:rPr>
        <w:t>ase</w:t>
      </w:r>
      <w:r w:rsidR="00AD268B">
        <w:rPr>
          <w:rFonts w:ascii="Calibri" w:hAnsi="Calibri" w:cs="Calibri"/>
          <w:i/>
          <w:iCs/>
        </w:rPr>
        <w:t>-</w:t>
      </w:r>
      <w:r w:rsidR="00E67D88" w:rsidRPr="00E67D88">
        <w:rPr>
          <w:rFonts w:ascii="Calibri" w:hAnsi="Calibri" w:cs="Calibri"/>
          <w:i/>
          <w:iCs/>
        </w:rPr>
        <w:t xml:space="preserve">control and cohort studies </w:t>
      </w:r>
      <w:r w:rsidR="004B32B4">
        <w:rPr>
          <w:rFonts w:ascii="Calibri" w:hAnsi="Calibri" w:cs="Calibri"/>
          <w:i/>
          <w:iCs/>
        </w:rPr>
        <w:t>belong within the category</w:t>
      </w:r>
      <w:r w:rsidR="00E67D88" w:rsidRPr="00E67D88">
        <w:rPr>
          <w:rFonts w:ascii="Calibri" w:hAnsi="Calibri" w:cs="Calibri"/>
          <w:i/>
          <w:iCs/>
        </w:rPr>
        <w:t xml:space="preserve"> of </w:t>
      </w:r>
      <w:r w:rsidR="004B32B4">
        <w:rPr>
          <w:rFonts w:ascii="Calibri" w:hAnsi="Calibri" w:cs="Calibri"/>
          <w:i/>
          <w:iCs/>
        </w:rPr>
        <w:t>o</w:t>
      </w:r>
      <w:r w:rsidR="00E67D88" w:rsidRPr="00E67D88">
        <w:rPr>
          <w:rFonts w:ascii="Calibri" w:hAnsi="Calibri" w:cs="Calibri"/>
          <w:i/>
          <w:iCs/>
        </w:rPr>
        <w:t>bservational studies. The “control” in the</w:t>
      </w:r>
      <w:r w:rsidR="004B32B4">
        <w:rPr>
          <w:rFonts w:ascii="Calibri" w:hAnsi="Calibri" w:cs="Calibri"/>
          <w:i/>
          <w:iCs/>
        </w:rPr>
        <w:t xml:space="preserve"> term</w:t>
      </w:r>
      <w:r w:rsidR="00E67D88" w:rsidRPr="00E67D88">
        <w:rPr>
          <w:rFonts w:ascii="Calibri" w:hAnsi="Calibri" w:cs="Calibri"/>
          <w:i/>
          <w:iCs/>
        </w:rPr>
        <w:t xml:space="preserve"> case-control </w:t>
      </w:r>
      <w:r w:rsidR="004B32B4">
        <w:rPr>
          <w:rFonts w:ascii="Calibri" w:hAnsi="Calibri" w:cs="Calibri"/>
          <w:i/>
          <w:iCs/>
        </w:rPr>
        <w:t>doe</w:t>
      </w:r>
      <w:r w:rsidR="00E67D88" w:rsidRPr="00E67D88">
        <w:rPr>
          <w:rFonts w:ascii="Calibri" w:hAnsi="Calibri" w:cs="Calibri"/>
          <w:i/>
          <w:iCs/>
        </w:rPr>
        <w:t xml:space="preserve">s not </w:t>
      </w:r>
      <w:r w:rsidR="004B32B4">
        <w:rPr>
          <w:rFonts w:ascii="Calibri" w:hAnsi="Calibri" w:cs="Calibri"/>
          <w:i/>
          <w:iCs/>
        </w:rPr>
        <w:t>refer</w:t>
      </w:r>
      <w:r w:rsidR="004B32B4" w:rsidRPr="00E67D88">
        <w:rPr>
          <w:rFonts w:ascii="Calibri" w:hAnsi="Calibri" w:cs="Calibri"/>
          <w:i/>
          <w:iCs/>
        </w:rPr>
        <w:t xml:space="preserve"> </w:t>
      </w:r>
      <w:r w:rsidR="00E67D88" w:rsidRPr="00E67D88">
        <w:rPr>
          <w:rFonts w:ascii="Calibri" w:hAnsi="Calibri" w:cs="Calibri"/>
          <w:i/>
          <w:iCs/>
        </w:rPr>
        <w:t xml:space="preserve">to controlled experiments. Therefore </w:t>
      </w:r>
      <w:r w:rsidR="0064636F">
        <w:rPr>
          <w:rFonts w:ascii="Calibri" w:hAnsi="Calibri" w:cs="Calibri"/>
          <w:i/>
          <w:iCs/>
        </w:rPr>
        <w:t>(</w:t>
      </w:r>
      <w:r w:rsidR="00E67D88" w:rsidRPr="00E67D88">
        <w:rPr>
          <w:rFonts w:ascii="Calibri" w:hAnsi="Calibri" w:cs="Calibri"/>
          <w:i/>
          <w:iCs/>
        </w:rPr>
        <w:t xml:space="preserve">I) is false. For </w:t>
      </w:r>
      <w:r w:rsidR="0064636F">
        <w:rPr>
          <w:rFonts w:ascii="Calibri" w:hAnsi="Calibri" w:cs="Calibri"/>
          <w:i/>
          <w:iCs/>
        </w:rPr>
        <w:t>(</w:t>
      </w:r>
      <w:r w:rsidR="00E67D88" w:rsidRPr="00E67D88">
        <w:rPr>
          <w:rFonts w:ascii="Calibri" w:hAnsi="Calibri" w:cs="Calibri"/>
          <w:i/>
          <w:iCs/>
        </w:rPr>
        <w:t>II) refer to Chapter 5 Unit 1 Slide 10.</w:t>
      </w:r>
    </w:p>
    <w:p w14:paraId="3A48CDD9" w14:textId="781EE02F" w:rsidR="009E1C1C" w:rsidRDefault="009E1C1C" w:rsidP="00CE7313">
      <w:pPr>
        <w:jc w:val="both"/>
        <w:rPr>
          <w:rFonts w:ascii="Calibri" w:hAnsi="Calibri" w:cs="Calibri"/>
        </w:rPr>
      </w:pPr>
      <w:r>
        <w:rPr>
          <w:rFonts w:ascii="Calibri" w:hAnsi="Calibri" w:cs="Calibri"/>
        </w:rPr>
        <w:t xml:space="preserve">4) Given that the odds of an event A </w:t>
      </w:r>
      <w:r w:rsidR="00316765">
        <w:rPr>
          <w:rFonts w:ascii="Calibri" w:hAnsi="Calibri" w:cs="Calibri"/>
        </w:rPr>
        <w:t>occurring</w:t>
      </w:r>
      <w:r>
        <w:rPr>
          <w:rFonts w:ascii="Calibri" w:hAnsi="Calibri" w:cs="Calibri"/>
        </w:rPr>
        <w:t xml:space="preserve"> is 5, what is the risk of event A happening? </w:t>
      </w:r>
    </w:p>
    <w:p w14:paraId="4EB67C08" w14:textId="0E1533A6" w:rsidR="009E1C1C" w:rsidRDefault="009E1C1C" w:rsidP="009E1C1C">
      <w:pPr>
        <w:pStyle w:val="NoSpacing"/>
      </w:pPr>
      <w:r>
        <w:t>(A)    5</w:t>
      </w:r>
    </w:p>
    <w:p w14:paraId="00F68F7A" w14:textId="3DAE2A1B" w:rsidR="009E1C1C" w:rsidRDefault="009E1C1C" w:rsidP="009E1C1C">
      <w:pPr>
        <w:pStyle w:val="NoSpacing"/>
      </w:pPr>
      <w:r>
        <w:t xml:space="preserve">(B)    </w:t>
      </w:r>
      <w:r w:rsidR="00316765">
        <w:t>1/5</w:t>
      </w:r>
    </w:p>
    <w:p w14:paraId="5D9216CA" w14:textId="26373D58" w:rsidR="00316765" w:rsidRDefault="00316765" w:rsidP="009E1C1C">
      <w:pPr>
        <w:pStyle w:val="NoSpacing"/>
      </w:pPr>
      <w:r>
        <w:t>(C)    1/6</w:t>
      </w:r>
    </w:p>
    <w:p w14:paraId="30390D32" w14:textId="46593137" w:rsidR="00316765" w:rsidRPr="009E1C1C" w:rsidRDefault="00316765" w:rsidP="009E1C1C">
      <w:pPr>
        <w:pStyle w:val="NoSpacing"/>
      </w:pPr>
      <w:r w:rsidRPr="00316765">
        <w:rPr>
          <w:highlight w:val="yellow"/>
        </w:rPr>
        <w:t>(D)    5/6</w:t>
      </w:r>
    </w:p>
    <w:p w14:paraId="7CEE4F11" w14:textId="77777777" w:rsidR="00934145" w:rsidRDefault="00934145" w:rsidP="00316765">
      <w:pPr>
        <w:jc w:val="both"/>
        <w:rPr>
          <w:rFonts w:ascii="Calibri" w:hAnsi="Calibri" w:cs="Calibri"/>
          <w:i/>
          <w:iCs/>
        </w:rPr>
      </w:pPr>
    </w:p>
    <w:p w14:paraId="2658E13A" w14:textId="246A4DC1" w:rsidR="00316765" w:rsidRDefault="009D1BD3" w:rsidP="00316765">
      <w:pPr>
        <w:jc w:val="both"/>
        <w:rPr>
          <w:rFonts w:ascii="Calibri" w:eastAsiaTheme="minorEastAsia" w:hAnsi="Calibri" w:cs="Calibri"/>
          <w:i/>
          <w:iCs/>
        </w:rPr>
      </w:pPr>
      <w:r>
        <w:rPr>
          <w:rFonts w:ascii="Calibri" w:hAnsi="Calibri" w:cs="Calibri"/>
          <w:i/>
          <w:iCs/>
        </w:rPr>
        <w:t>Explanatio</w:t>
      </w:r>
      <w:r w:rsidR="00167094">
        <w:rPr>
          <w:rFonts w:ascii="Calibri" w:hAnsi="Calibri" w:cs="Calibri"/>
          <w:i/>
          <w:iCs/>
        </w:rPr>
        <w:t>n</w:t>
      </w:r>
      <w:r w:rsidR="00316765" w:rsidRPr="00E67D88">
        <w:rPr>
          <w:rFonts w:ascii="Calibri" w:hAnsi="Calibri" w:cs="Calibri"/>
          <w:i/>
          <w:iCs/>
        </w:rPr>
        <w:t xml:space="preserve">: </w:t>
      </w:r>
      <w:r w:rsidR="00316765">
        <w:rPr>
          <w:rFonts w:ascii="Calibri" w:hAnsi="Calibri" w:cs="Calibri"/>
          <w:i/>
          <w:iCs/>
        </w:rPr>
        <w:t xml:space="preserve">Recall that </w:t>
      </w:r>
      <w:proofErr w:type="gramStart"/>
      <w:r w:rsidR="00316765">
        <w:rPr>
          <w:rFonts w:ascii="Calibri" w:hAnsi="Calibri" w:cs="Calibri"/>
          <w:i/>
          <w:iCs/>
        </w:rPr>
        <w:t>odds(</w:t>
      </w:r>
      <w:proofErr w:type="gramEnd"/>
      <w:r w:rsidR="00316765">
        <w:rPr>
          <w:rFonts w:ascii="Calibri" w:hAnsi="Calibri" w:cs="Calibri"/>
          <w:i/>
          <w:iCs/>
        </w:rPr>
        <w:t xml:space="preserve">A) </w:t>
      </w:r>
      <w:r w:rsidR="00316765">
        <w:rPr>
          <w:rFonts w:ascii="Calibri" w:hAnsi="Calibri" w:cs="Calibri"/>
        </w:rPr>
        <w:t xml:space="preserve">= </w:t>
      </w:r>
      <m:oMath>
        <m:f>
          <m:fPr>
            <m:ctrlPr>
              <w:rPr>
                <w:rFonts w:ascii="Cambria Math" w:hAnsi="Cambria Math" w:cs="Calibri"/>
                <w:i/>
              </w:rPr>
            </m:ctrlPr>
          </m:fPr>
          <m:num>
            <m:r>
              <w:rPr>
                <w:rFonts w:ascii="Cambria Math" w:hAnsi="Cambria Math" w:cs="Calibri"/>
              </w:rPr>
              <m:t>risk(A)</m:t>
            </m:r>
          </m:num>
          <m:den>
            <m:r>
              <w:rPr>
                <w:rFonts w:ascii="Cambria Math" w:hAnsi="Cambria Math" w:cs="Calibri"/>
              </w:rPr>
              <m:t>1-risk(A)</m:t>
            </m:r>
          </m:den>
        </m:f>
      </m:oMath>
      <w:r w:rsidR="00316765">
        <w:rPr>
          <w:rFonts w:ascii="Calibri" w:eastAsiaTheme="minorEastAsia" w:hAnsi="Calibri" w:cs="Calibri"/>
        </w:rPr>
        <w:t xml:space="preserve">. </w:t>
      </w:r>
      <w:r w:rsidR="00316765">
        <w:rPr>
          <w:rFonts w:ascii="Calibri" w:eastAsiaTheme="minorEastAsia" w:hAnsi="Calibri" w:cs="Calibri"/>
          <w:i/>
          <w:iCs/>
        </w:rPr>
        <w:t xml:space="preserve">Solving for this equation with </w:t>
      </w:r>
      <w:proofErr w:type="gramStart"/>
      <w:r w:rsidR="00316765">
        <w:rPr>
          <w:rFonts w:ascii="Calibri" w:eastAsiaTheme="minorEastAsia" w:hAnsi="Calibri" w:cs="Calibri"/>
          <w:i/>
          <w:iCs/>
        </w:rPr>
        <w:t>odds(</w:t>
      </w:r>
      <w:proofErr w:type="gramEnd"/>
      <w:r w:rsidR="00316765">
        <w:rPr>
          <w:rFonts w:ascii="Calibri" w:eastAsiaTheme="minorEastAsia" w:hAnsi="Calibri" w:cs="Calibri"/>
          <w:i/>
          <w:iCs/>
        </w:rPr>
        <w:t>A) = 5,</w:t>
      </w:r>
      <w:r w:rsidR="0064636F">
        <w:rPr>
          <w:rFonts w:ascii="Calibri" w:eastAsiaTheme="minorEastAsia" w:hAnsi="Calibri" w:cs="Calibri"/>
          <w:i/>
          <w:iCs/>
        </w:rPr>
        <w:t xml:space="preserve"> this will</w:t>
      </w:r>
      <w:r w:rsidR="00316765">
        <w:rPr>
          <w:rFonts w:ascii="Calibri" w:eastAsiaTheme="minorEastAsia" w:hAnsi="Calibri" w:cs="Calibri"/>
          <w:i/>
          <w:iCs/>
        </w:rPr>
        <w:t xml:space="preserve"> give us risk(A) = 5/6.</w:t>
      </w:r>
    </w:p>
    <w:p w14:paraId="2B44F75F" w14:textId="183F57EA" w:rsidR="000F1139" w:rsidRDefault="003D01C7" w:rsidP="00316765">
      <w:pPr>
        <w:jc w:val="both"/>
        <w:rPr>
          <w:rFonts w:ascii="Calibri" w:hAnsi="Calibri" w:cs="Calibri"/>
        </w:rPr>
      </w:pPr>
      <w:r>
        <w:rPr>
          <w:rFonts w:ascii="Calibri" w:hAnsi="Calibri" w:cs="Calibri"/>
        </w:rPr>
        <w:t>5) A certain town has a po</w:t>
      </w:r>
      <w:r w:rsidR="000F1139">
        <w:rPr>
          <w:rFonts w:ascii="Calibri" w:hAnsi="Calibri" w:cs="Calibri"/>
        </w:rPr>
        <w:t>pulation of 100,000</w:t>
      </w:r>
      <w:r w:rsidR="0064636F">
        <w:rPr>
          <w:rFonts w:ascii="Calibri" w:hAnsi="Calibri" w:cs="Calibri"/>
        </w:rPr>
        <w:t>,</w:t>
      </w:r>
      <w:r w:rsidR="000F1139">
        <w:rPr>
          <w:rFonts w:ascii="Calibri" w:hAnsi="Calibri" w:cs="Calibri"/>
        </w:rPr>
        <w:t xml:space="preserve"> of which 20,</w:t>
      </w:r>
      <w:r>
        <w:rPr>
          <w:rFonts w:ascii="Calibri" w:hAnsi="Calibri" w:cs="Calibri"/>
        </w:rPr>
        <w:t xml:space="preserve">000 are smokers and </w:t>
      </w:r>
      <w:r w:rsidR="000F1139">
        <w:rPr>
          <w:rFonts w:ascii="Calibri" w:hAnsi="Calibri" w:cs="Calibri"/>
        </w:rPr>
        <w:t>80,</w:t>
      </w:r>
      <w:r>
        <w:rPr>
          <w:rFonts w:ascii="Calibri" w:hAnsi="Calibri" w:cs="Calibri"/>
        </w:rPr>
        <w:t>000 are non-smokers. It is known that</w:t>
      </w:r>
      <w:r w:rsidR="00860815">
        <w:rPr>
          <w:rFonts w:ascii="Calibri" w:hAnsi="Calibri" w:cs="Calibri"/>
        </w:rPr>
        <w:t xml:space="preserve"> for the population,</w:t>
      </w:r>
      <w:r w:rsidR="000F1139">
        <w:rPr>
          <w:rFonts w:ascii="Calibri" w:hAnsi="Calibri" w:cs="Calibri"/>
        </w:rPr>
        <w:t xml:space="preserve"> </w:t>
      </w:r>
      <w:proofErr w:type="gramStart"/>
      <w:r w:rsidR="000F1139">
        <w:rPr>
          <w:rFonts w:ascii="Calibri" w:hAnsi="Calibri" w:cs="Calibri"/>
        </w:rPr>
        <w:t>r(</w:t>
      </w:r>
      <w:proofErr w:type="gramEnd"/>
      <w:r w:rsidR="000F1139">
        <w:rPr>
          <w:rFonts w:ascii="Calibri" w:hAnsi="Calibri" w:cs="Calibri"/>
        </w:rPr>
        <w:t>lung cancer | smoker) = 5% and r(l</w:t>
      </w:r>
      <w:r>
        <w:rPr>
          <w:rFonts w:ascii="Calibri" w:hAnsi="Calibri" w:cs="Calibri"/>
        </w:rPr>
        <w:t xml:space="preserve">ung cancer | non-smokers) = 1%. </w:t>
      </w:r>
      <w:r w:rsidR="0064636F">
        <w:rPr>
          <w:rFonts w:ascii="Calibri" w:hAnsi="Calibri" w:cs="Calibri"/>
        </w:rPr>
        <w:t xml:space="preserve">Suppose that </w:t>
      </w:r>
      <w:proofErr w:type="gramStart"/>
      <w:r w:rsidR="000F1139">
        <w:rPr>
          <w:rFonts w:ascii="Calibri" w:hAnsi="Calibri" w:cs="Calibri"/>
        </w:rPr>
        <w:t>50% of lung cancer patients are chosen by simple random sampling</w:t>
      </w:r>
      <w:proofErr w:type="gramEnd"/>
      <w:r w:rsidR="0064636F">
        <w:rPr>
          <w:rFonts w:ascii="Calibri" w:hAnsi="Calibri" w:cs="Calibri"/>
        </w:rPr>
        <w:t>, while</w:t>
      </w:r>
      <w:r w:rsidR="000F1139">
        <w:rPr>
          <w:rFonts w:ascii="Calibri" w:hAnsi="Calibri" w:cs="Calibri"/>
        </w:rPr>
        <w:t xml:space="preserve"> 10% of residents without lung cancer are</w:t>
      </w:r>
      <w:r>
        <w:rPr>
          <w:rFonts w:ascii="Calibri" w:hAnsi="Calibri" w:cs="Calibri"/>
        </w:rPr>
        <w:t xml:space="preserve"> </w:t>
      </w:r>
      <w:r w:rsidR="000F1139">
        <w:rPr>
          <w:rFonts w:ascii="Calibri" w:hAnsi="Calibri" w:cs="Calibri"/>
        </w:rPr>
        <w:t>chos</w:t>
      </w:r>
      <w:r>
        <w:rPr>
          <w:rFonts w:ascii="Calibri" w:hAnsi="Calibri" w:cs="Calibri"/>
        </w:rPr>
        <w:t xml:space="preserve">en </w:t>
      </w:r>
      <w:r w:rsidR="000F1139">
        <w:rPr>
          <w:rFonts w:ascii="Calibri" w:hAnsi="Calibri" w:cs="Calibri"/>
        </w:rPr>
        <w:t xml:space="preserve">by simple random sampling. By calculating </w:t>
      </w:r>
      <w:proofErr w:type="gramStart"/>
      <w:r w:rsidR="000F1139">
        <w:rPr>
          <w:rFonts w:ascii="Calibri" w:hAnsi="Calibri" w:cs="Calibri"/>
        </w:rPr>
        <w:t>r(</w:t>
      </w:r>
      <w:proofErr w:type="gramEnd"/>
      <w:r w:rsidR="000F1139">
        <w:rPr>
          <w:rFonts w:ascii="Calibri" w:hAnsi="Calibri" w:cs="Calibri"/>
        </w:rPr>
        <w:t>l</w:t>
      </w:r>
      <w:r>
        <w:rPr>
          <w:rFonts w:ascii="Calibri" w:hAnsi="Calibri" w:cs="Calibri"/>
        </w:rPr>
        <w:t xml:space="preserve">ung cancer | smoker) in the </w:t>
      </w:r>
      <w:r w:rsidRPr="003D01C7">
        <w:rPr>
          <w:rFonts w:ascii="Calibri" w:hAnsi="Calibri" w:cs="Calibri"/>
          <w:b/>
          <w:bCs/>
        </w:rPr>
        <w:t>sample</w:t>
      </w:r>
      <w:r w:rsidR="00311FDD">
        <w:rPr>
          <w:rFonts w:ascii="Calibri" w:hAnsi="Calibri" w:cs="Calibri"/>
          <w:b/>
          <w:bCs/>
        </w:rPr>
        <w:t xml:space="preserve"> </w:t>
      </w:r>
      <w:r w:rsidR="00311FDD">
        <w:rPr>
          <w:rFonts w:ascii="Calibri" w:hAnsi="Calibri" w:cs="Calibri"/>
        </w:rPr>
        <w:t>using expected numbers</w:t>
      </w:r>
      <w:r>
        <w:rPr>
          <w:rFonts w:ascii="Calibri" w:hAnsi="Calibri" w:cs="Calibri"/>
        </w:rPr>
        <w:t>,</w:t>
      </w:r>
      <w:r>
        <w:rPr>
          <w:rFonts w:ascii="Calibri" w:hAnsi="Calibri" w:cs="Calibri"/>
          <w:b/>
          <w:bCs/>
        </w:rPr>
        <w:t xml:space="preserve"> </w:t>
      </w:r>
      <w:r w:rsidR="000F1139">
        <w:rPr>
          <w:rFonts w:ascii="Calibri" w:hAnsi="Calibri" w:cs="Calibri"/>
        </w:rPr>
        <w:t xml:space="preserve">what can we say about </w:t>
      </w:r>
    </w:p>
    <w:p w14:paraId="4BBB158E" w14:textId="11966EDA" w:rsidR="003D01C7" w:rsidRDefault="000F1139" w:rsidP="00316765">
      <w:pPr>
        <w:jc w:val="both"/>
        <w:rPr>
          <w:rFonts w:ascii="Calibri" w:hAnsi="Calibri" w:cs="Calibri"/>
        </w:rPr>
      </w:pPr>
      <w:r>
        <w:rPr>
          <w:rFonts w:ascii="Calibri" w:hAnsi="Calibri" w:cs="Calibri"/>
        </w:rPr>
        <w:t xml:space="preserve">U = </w:t>
      </w:r>
      <w:r w:rsidR="003D01C7">
        <w:rPr>
          <w:rFonts w:ascii="Calibri" w:hAnsi="Calibri" w:cs="Calibri"/>
        </w:rPr>
        <w:t xml:space="preserve">sample </w:t>
      </w:r>
      <w:proofErr w:type="gramStart"/>
      <w:r w:rsidR="003D01C7">
        <w:rPr>
          <w:rFonts w:ascii="Calibri" w:hAnsi="Calibri" w:cs="Calibri"/>
        </w:rPr>
        <w:t>r</w:t>
      </w:r>
      <w:r>
        <w:rPr>
          <w:rFonts w:ascii="Calibri" w:hAnsi="Calibri" w:cs="Calibri"/>
        </w:rPr>
        <w:t>(</w:t>
      </w:r>
      <w:proofErr w:type="gramEnd"/>
      <w:r>
        <w:rPr>
          <w:rFonts w:ascii="Calibri" w:hAnsi="Calibri" w:cs="Calibri"/>
        </w:rPr>
        <w:t>l</w:t>
      </w:r>
      <w:r w:rsidR="00311FDD">
        <w:rPr>
          <w:rFonts w:ascii="Calibri" w:hAnsi="Calibri" w:cs="Calibri"/>
        </w:rPr>
        <w:t>ung cancer | sm</w:t>
      </w:r>
      <w:r>
        <w:rPr>
          <w:rFonts w:ascii="Calibri" w:hAnsi="Calibri" w:cs="Calibri"/>
        </w:rPr>
        <w:t>oker) and V = population r(l</w:t>
      </w:r>
      <w:r w:rsidR="00311FDD">
        <w:rPr>
          <w:rFonts w:ascii="Calibri" w:hAnsi="Calibri" w:cs="Calibri"/>
        </w:rPr>
        <w:t>ung cancer | smoker)?</w:t>
      </w:r>
    </w:p>
    <w:p w14:paraId="3870AF2F" w14:textId="394B46AC" w:rsidR="003D01C7" w:rsidRDefault="003D01C7" w:rsidP="00311FDD">
      <w:pPr>
        <w:pStyle w:val="NoSpacing"/>
      </w:pPr>
      <w:r w:rsidRPr="009D1BD3">
        <w:rPr>
          <w:highlight w:val="yellow"/>
        </w:rPr>
        <w:t>(A</w:t>
      </w:r>
      <w:proofErr w:type="gramStart"/>
      <w:r w:rsidRPr="009D1BD3">
        <w:rPr>
          <w:highlight w:val="yellow"/>
        </w:rPr>
        <w:t>)</w:t>
      </w:r>
      <w:r w:rsidR="00311FDD" w:rsidRPr="009D1BD3">
        <w:rPr>
          <w:highlight w:val="yellow"/>
        </w:rPr>
        <w:t xml:space="preserve">   </w:t>
      </w:r>
      <w:r w:rsidRPr="009D1BD3">
        <w:rPr>
          <w:highlight w:val="yellow"/>
        </w:rPr>
        <w:t xml:space="preserve"> </w:t>
      </w:r>
      <w:r w:rsidR="000F1139" w:rsidRPr="009D1BD3">
        <w:rPr>
          <w:highlight w:val="yellow"/>
        </w:rPr>
        <w:t>U</w:t>
      </w:r>
      <w:proofErr w:type="gramEnd"/>
      <w:r w:rsidRPr="00A11D74">
        <w:rPr>
          <w:highlight w:val="yellow"/>
        </w:rPr>
        <w:t xml:space="preserve"> </w:t>
      </w:r>
      <w:r w:rsidR="00311FDD" w:rsidRPr="00A11D74">
        <w:rPr>
          <w:highlight w:val="yellow"/>
        </w:rPr>
        <w:t xml:space="preserve">&gt; </w:t>
      </w:r>
      <w:r w:rsidR="000F1139" w:rsidRPr="00A11D74">
        <w:rPr>
          <w:highlight w:val="yellow"/>
        </w:rPr>
        <w:t>V</w:t>
      </w:r>
      <w:r>
        <w:t xml:space="preserve"> </w:t>
      </w:r>
    </w:p>
    <w:p w14:paraId="4B7B9C1B" w14:textId="7EE06A4D" w:rsidR="003D01C7" w:rsidRDefault="003D01C7" w:rsidP="00311FDD">
      <w:pPr>
        <w:pStyle w:val="NoSpacing"/>
      </w:pPr>
      <w:r>
        <w:t xml:space="preserve">(B) </w:t>
      </w:r>
      <w:r w:rsidR="00311FDD">
        <w:t xml:space="preserve">   </w:t>
      </w:r>
      <w:r w:rsidR="000F1139">
        <w:t>U</w:t>
      </w:r>
      <w:r>
        <w:t xml:space="preserve"> </w:t>
      </w:r>
      <w:r w:rsidR="000F1139">
        <w:t>=</w:t>
      </w:r>
      <w:r w:rsidR="00311FDD">
        <w:t xml:space="preserve"> </w:t>
      </w:r>
      <w:r w:rsidR="000F1139">
        <w:t>V</w:t>
      </w:r>
    </w:p>
    <w:p w14:paraId="6762C566" w14:textId="5260890D" w:rsidR="003844A8" w:rsidRPr="003D01C7" w:rsidRDefault="003D01C7" w:rsidP="00311FDD">
      <w:pPr>
        <w:pStyle w:val="NoSpacing"/>
      </w:pPr>
      <w:r>
        <w:t>(C)</w:t>
      </w:r>
      <w:r w:rsidR="00311FDD">
        <w:t xml:space="preserve">   </w:t>
      </w:r>
      <w:r>
        <w:t xml:space="preserve"> </w:t>
      </w:r>
      <w:r w:rsidR="000F1139">
        <w:t>U &lt;</w:t>
      </w:r>
      <w:r>
        <w:t xml:space="preserve"> </w:t>
      </w:r>
      <w:r w:rsidR="000F1139">
        <w:t>V</w:t>
      </w:r>
      <w:r>
        <w:t xml:space="preserve"> </w:t>
      </w:r>
    </w:p>
    <w:p w14:paraId="27DE6643" w14:textId="2768CB7D" w:rsidR="00316765" w:rsidRDefault="00316765" w:rsidP="00E67D88">
      <w:pPr>
        <w:rPr>
          <w:rFonts w:ascii="Calibri" w:hAnsi="Calibri" w:cs="Calibri"/>
        </w:rPr>
      </w:pPr>
    </w:p>
    <w:p w14:paraId="38849DEB" w14:textId="749E5B45" w:rsidR="00E67D88" w:rsidRPr="000F1139" w:rsidRDefault="00311FDD" w:rsidP="000F1139">
      <w:pPr>
        <w:jc w:val="both"/>
        <w:rPr>
          <w:rFonts w:ascii="Calibri" w:eastAsiaTheme="minorEastAsia" w:hAnsi="Calibri" w:cs="Calibri"/>
          <w:i/>
          <w:iCs/>
        </w:rPr>
      </w:pPr>
      <w:proofErr w:type="gramStart"/>
      <w:r w:rsidRPr="00E67D88">
        <w:rPr>
          <w:rFonts w:ascii="Calibri" w:hAnsi="Calibri" w:cs="Calibri"/>
          <w:i/>
          <w:iCs/>
        </w:rPr>
        <w:t>Explanation :</w:t>
      </w:r>
      <w:proofErr w:type="gramEnd"/>
      <w:r w:rsidRPr="00E67D88">
        <w:rPr>
          <w:rFonts w:ascii="Calibri" w:hAnsi="Calibri" w:cs="Calibri"/>
          <w:i/>
          <w:iCs/>
        </w:rPr>
        <w:t xml:space="preserve"> </w:t>
      </w:r>
      <w:r w:rsidR="00860815">
        <w:rPr>
          <w:rFonts w:ascii="Calibri" w:hAnsi="Calibri" w:cs="Calibri"/>
          <w:i/>
          <w:iCs/>
        </w:rPr>
        <w:t>Refer to Chapter 4 Unit 1 Slides 4-6 to see how expected numbers are calculated. Within the sample</w:t>
      </w:r>
      <w:r w:rsidR="0064636F">
        <w:rPr>
          <w:rFonts w:ascii="Calibri" w:hAnsi="Calibri" w:cs="Calibri"/>
          <w:i/>
          <w:iCs/>
        </w:rPr>
        <w:t>,</w:t>
      </w:r>
      <w:r w:rsidR="00860815">
        <w:rPr>
          <w:rFonts w:ascii="Calibri" w:hAnsi="Calibri" w:cs="Calibri"/>
          <w:i/>
          <w:iCs/>
        </w:rPr>
        <w:t xml:space="preserve"> there will be a total of 2400 smokers</w:t>
      </w:r>
      <w:r w:rsidR="0064636F">
        <w:rPr>
          <w:rFonts w:ascii="Calibri" w:hAnsi="Calibri" w:cs="Calibri"/>
          <w:i/>
          <w:iCs/>
        </w:rPr>
        <w:t>,</w:t>
      </w:r>
      <w:r w:rsidR="00860815">
        <w:rPr>
          <w:rFonts w:ascii="Calibri" w:hAnsi="Calibri" w:cs="Calibri"/>
          <w:i/>
          <w:iCs/>
        </w:rPr>
        <w:t xml:space="preserve"> of which 500 have l</w:t>
      </w:r>
      <w:r w:rsidR="000F1139">
        <w:rPr>
          <w:rFonts w:ascii="Calibri" w:hAnsi="Calibri" w:cs="Calibri"/>
          <w:i/>
          <w:iCs/>
        </w:rPr>
        <w:t>ung cancer. Therefore</w:t>
      </w:r>
      <w:r w:rsidR="0064636F">
        <w:rPr>
          <w:rFonts w:ascii="Calibri" w:hAnsi="Calibri" w:cs="Calibri"/>
          <w:i/>
          <w:iCs/>
        </w:rPr>
        <w:t>,</w:t>
      </w:r>
      <w:r w:rsidR="000F1139">
        <w:rPr>
          <w:rFonts w:ascii="Calibri" w:hAnsi="Calibri" w:cs="Calibri"/>
          <w:i/>
          <w:iCs/>
        </w:rPr>
        <w:t xml:space="preserve"> sample </w:t>
      </w:r>
      <w:proofErr w:type="gramStart"/>
      <w:r w:rsidR="000F1139">
        <w:rPr>
          <w:rFonts w:ascii="Calibri" w:hAnsi="Calibri" w:cs="Calibri"/>
          <w:i/>
          <w:iCs/>
        </w:rPr>
        <w:t>r(</w:t>
      </w:r>
      <w:proofErr w:type="gramEnd"/>
      <w:r w:rsidR="000F1139">
        <w:rPr>
          <w:rFonts w:ascii="Calibri" w:hAnsi="Calibri" w:cs="Calibri"/>
          <w:i/>
          <w:iCs/>
        </w:rPr>
        <w:t>l</w:t>
      </w:r>
      <w:r w:rsidR="00860815">
        <w:rPr>
          <w:rFonts w:ascii="Calibri" w:hAnsi="Calibri" w:cs="Calibri"/>
          <w:i/>
          <w:iCs/>
        </w:rPr>
        <w:t>ung cancer | smoker) = 5/24</w:t>
      </w:r>
      <w:r w:rsidR="00611990">
        <w:rPr>
          <w:rFonts w:ascii="Calibri" w:hAnsi="Calibri" w:cs="Calibri"/>
          <w:i/>
          <w:iCs/>
        </w:rPr>
        <w:t xml:space="preserve"> = 21%</w:t>
      </w:r>
      <w:r w:rsidR="0064636F">
        <w:rPr>
          <w:rFonts w:ascii="Calibri" w:hAnsi="Calibri" w:cs="Calibri"/>
          <w:i/>
          <w:iCs/>
        </w:rPr>
        <w:t>,</w:t>
      </w:r>
      <w:r w:rsidR="00860815">
        <w:rPr>
          <w:rFonts w:ascii="Calibri" w:hAnsi="Calibri" w:cs="Calibri"/>
          <w:i/>
          <w:iCs/>
        </w:rPr>
        <w:t xml:space="preserve"> which is more than </w:t>
      </w:r>
      <w:r w:rsidR="00611990">
        <w:rPr>
          <w:rFonts w:ascii="Calibri" w:hAnsi="Calibri" w:cs="Calibri"/>
          <w:i/>
          <w:iCs/>
        </w:rPr>
        <w:t xml:space="preserve">5%, the </w:t>
      </w:r>
      <w:r w:rsidR="00852763">
        <w:rPr>
          <w:rFonts w:ascii="Calibri" w:hAnsi="Calibri" w:cs="Calibri"/>
          <w:i/>
          <w:iCs/>
        </w:rPr>
        <w:t>population r(lung can</w:t>
      </w:r>
      <w:r w:rsidR="00611990">
        <w:rPr>
          <w:rFonts w:ascii="Calibri" w:hAnsi="Calibri" w:cs="Calibri"/>
          <w:i/>
          <w:iCs/>
        </w:rPr>
        <w:t>cer | smoker)</w:t>
      </w:r>
      <w:r w:rsidR="00860815">
        <w:rPr>
          <w:rFonts w:ascii="Calibri" w:hAnsi="Calibri" w:cs="Calibri"/>
          <w:i/>
          <w:iCs/>
        </w:rPr>
        <w:t xml:space="preserve">. </w:t>
      </w:r>
    </w:p>
    <w:p w14:paraId="481325F8" w14:textId="21A47AB4" w:rsidR="00316765" w:rsidRDefault="00316765" w:rsidP="00E67D88">
      <w:pPr>
        <w:pStyle w:val="ListParagraph"/>
        <w:ind w:left="0"/>
      </w:pPr>
    </w:p>
    <w:p w14:paraId="34400A6B" w14:textId="77777777" w:rsidR="009D1BD3" w:rsidRDefault="009D1BD3" w:rsidP="00E67D88">
      <w:pPr>
        <w:pStyle w:val="ListParagraph"/>
        <w:ind w:left="0"/>
      </w:pPr>
    </w:p>
    <w:p w14:paraId="17DC8709" w14:textId="77777777" w:rsidR="009D1BD3" w:rsidRDefault="009D1BD3" w:rsidP="00E67D88">
      <w:pPr>
        <w:pStyle w:val="ListParagraph"/>
        <w:ind w:left="0"/>
      </w:pPr>
    </w:p>
    <w:p w14:paraId="023527C9" w14:textId="77777777" w:rsidR="009D1BD3" w:rsidRDefault="009D1BD3" w:rsidP="00E67D88">
      <w:pPr>
        <w:pStyle w:val="ListParagraph"/>
        <w:ind w:left="0"/>
      </w:pPr>
    </w:p>
    <w:p w14:paraId="4C43F062" w14:textId="77777777" w:rsidR="009D1BD3" w:rsidRDefault="009D1BD3" w:rsidP="00E67D88">
      <w:pPr>
        <w:pStyle w:val="ListParagraph"/>
        <w:ind w:left="0"/>
      </w:pPr>
    </w:p>
    <w:p w14:paraId="6569B971" w14:textId="77777777" w:rsidR="009D1BD3" w:rsidRDefault="009D1BD3" w:rsidP="00E67D88">
      <w:pPr>
        <w:pStyle w:val="ListParagraph"/>
        <w:ind w:left="0"/>
      </w:pPr>
    </w:p>
    <w:p w14:paraId="173DA32C" w14:textId="44A326C0" w:rsidR="000F147F" w:rsidRDefault="003D01C7" w:rsidP="000F147F">
      <w:pPr>
        <w:pStyle w:val="CommentText"/>
        <w:spacing w:line="259" w:lineRule="auto"/>
        <w:contextualSpacing/>
        <w:rPr>
          <w:sz w:val="22"/>
          <w:szCs w:val="22"/>
        </w:rPr>
      </w:pPr>
      <w:r>
        <w:rPr>
          <w:sz w:val="22"/>
          <w:szCs w:val="22"/>
        </w:rPr>
        <w:lastRenderedPageBreak/>
        <w:t>6</w:t>
      </w:r>
      <w:r w:rsidR="000F147F" w:rsidRPr="000F147F">
        <w:rPr>
          <w:sz w:val="22"/>
          <w:szCs w:val="22"/>
        </w:rPr>
        <w:t xml:space="preserve">) Suppose A and B are events with </w:t>
      </w:r>
      <w:proofErr w:type="gramStart"/>
      <w:r w:rsidR="000F147F" w:rsidRPr="000F147F">
        <w:rPr>
          <w:sz w:val="22"/>
          <w:szCs w:val="22"/>
        </w:rPr>
        <w:t>P(</w:t>
      </w:r>
      <w:proofErr w:type="gramEnd"/>
      <w:r w:rsidR="000F147F" w:rsidRPr="000F147F">
        <w:rPr>
          <w:sz w:val="22"/>
          <w:szCs w:val="22"/>
        </w:rPr>
        <w:t>A) = 0.4 and P(B) = 0.7.  Which of the following statements is/are correct?</w:t>
      </w:r>
    </w:p>
    <w:p w14:paraId="2EC881F8" w14:textId="77777777" w:rsidR="00ED51D4" w:rsidRPr="000F147F" w:rsidRDefault="00ED51D4" w:rsidP="000F147F">
      <w:pPr>
        <w:pStyle w:val="CommentText"/>
        <w:spacing w:line="259" w:lineRule="auto"/>
        <w:contextualSpacing/>
        <w:rPr>
          <w:sz w:val="22"/>
          <w:szCs w:val="22"/>
        </w:rPr>
      </w:pPr>
    </w:p>
    <w:p w14:paraId="776D5701" w14:textId="77777777" w:rsidR="000F147F" w:rsidRPr="000F147F" w:rsidRDefault="000F147F" w:rsidP="000F147F">
      <w:pPr>
        <w:pStyle w:val="CommentText"/>
        <w:numPr>
          <w:ilvl w:val="0"/>
          <w:numId w:val="5"/>
        </w:numPr>
        <w:spacing w:line="259" w:lineRule="auto"/>
        <w:contextualSpacing/>
        <w:rPr>
          <w:sz w:val="22"/>
          <w:szCs w:val="22"/>
        </w:rPr>
      </w:pPr>
      <w:r w:rsidRPr="000F147F">
        <w:rPr>
          <w:sz w:val="22"/>
          <w:szCs w:val="22"/>
        </w:rPr>
        <w:t>A and B can be mutually exclusive.</w:t>
      </w:r>
    </w:p>
    <w:p w14:paraId="60735039" w14:textId="00BFEB14" w:rsidR="000F147F" w:rsidRPr="000F147F" w:rsidRDefault="000F147F" w:rsidP="000F147F">
      <w:pPr>
        <w:pStyle w:val="CommentText"/>
        <w:numPr>
          <w:ilvl w:val="0"/>
          <w:numId w:val="5"/>
        </w:numPr>
        <w:spacing w:line="259" w:lineRule="auto"/>
        <w:contextualSpacing/>
        <w:rPr>
          <w:sz w:val="22"/>
          <w:szCs w:val="22"/>
        </w:rPr>
      </w:pPr>
      <w:proofErr w:type="gramStart"/>
      <w:r w:rsidRPr="000F147F">
        <w:rPr>
          <w:sz w:val="22"/>
          <w:szCs w:val="22"/>
        </w:rPr>
        <w:t>P(</w:t>
      </w:r>
      <w:proofErr w:type="gramEnd"/>
      <w:r w:rsidRPr="000F147F">
        <w:rPr>
          <w:sz w:val="22"/>
          <w:szCs w:val="22"/>
        </w:rPr>
        <w:t xml:space="preserve">A and B) = 0.4 + 0.7. </w:t>
      </w:r>
    </w:p>
    <w:p w14:paraId="42D97F30" w14:textId="77777777" w:rsidR="000F147F" w:rsidRPr="000F147F" w:rsidRDefault="000F147F" w:rsidP="000F147F">
      <w:pPr>
        <w:pStyle w:val="ListParagraph"/>
        <w:numPr>
          <w:ilvl w:val="0"/>
          <w:numId w:val="4"/>
        </w:numPr>
        <w:ind w:left="426" w:hanging="426"/>
      </w:pPr>
      <w:r w:rsidRPr="000F147F">
        <w:t>Both (I) and (II)</w:t>
      </w:r>
    </w:p>
    <w:p w14:paraId="2CF11E2B" w14:textId="77777777" w:rsidR="000F147F" w:rsidRPr="000F147F" w:rsidRDefault="000F147F" w:rsidP="000F147F">
      <w:pPr>
        <w:pStyle w:val="ListParagraph"/>
        <w:numPr>
          <w:ilvl w:val="0"/>
          <w:numId w:val="4"/>
        </w:numPr>
        <w:ind w:left="426" w:hanging="426"/>
      </w:pPr>
      <w:r w:rsidRPr="000F147F">
        <w:t>Only (I)</w:t>
      </w:r>
    </w:p>
    <w:p w14:paraId="391F2745" w14:textId="77777777" w:rsidR="000F147F" w:rsidRPr="000F147F" w:rsidRDefault="000F147F" w:rsidP="000F147F">
      <w:pPr>
        <w:pStyle w:val="ListParagraph"/>
        <w:numPr>
          <w:ilvl w:val="0"/>
          <w:numId w:val="4"/>
        </w:numPr>
        <w:ind w:left="426" w:hanging="426"/>
      </w:pPr>
      <w:r w:rsidRPr="000F147F">
        <w:t>Only (II)</w:t>
      </w:r>
    </w:p>
    <w:p w14:paraId="7B325F20" w14:textId="77777777" w:rsidR="000F147F" w:rsidRPr="000F147F" w:rsidRDefault="000F147F" w:rsidP="000F147F">
      <w:pPr>
        <w:pStyle w:val="ListParagraph"/>
        <w:numPr>
          <w:ilvl w:val="0"/>
          <w:numId w:val="4"/>
        </w:numPr>
        <w:ind w:left="426" w:hanging="426"/>
        <w:rPr>
          <w:highlight w:val="yellow"/>
        </w:rPr>
      </w:pPr>
      <w:r w:rsidRPr="000F147F">
        <w:rPr>
          <w:highlight w:val="yellow"/>
        </w:rPr>
        <w:t>Neither (I) nor (II)</w:t>
      </w:r>
    </w:p>
    <w:p w14:paraId="651F9358" w14:textId="308252A1" w:rsidR="000F147F" w:rsidRPr="000F147F" w:rsidRDefault="000F147F" w:rsidP="000F147F">
      <w:pPr>
        <w:pStyle w:val="CommentText"/>
        <w:spacing w:line="259" w:lineRule="auto"/>
        <w:contextualSpacing/>
        <w:rPr>
          <w:sz w:val="22"/>
          <w:szCs w:val="22"/>
        </w:rPr>
      </w:pPr>
      <w:r w:rsidRPr="000F147F">
        <w:rPr>
          <w:i/>
          <w:iCs/>
          <w:sz w:val="22"/>
          <w:szCs w:val="22"/>
        </w:rPr>
        <w:t>Explanation:</w:t>
      </w:r>
      <w:r>
        <w:rPr>
          <w:i/>
          <w:iCs/>
          <w:sz w:val="22"/>
          <w:szCs w:val="22"/>
        </w:rPr>
        <w:t xml:space="preserve"> </w:t>
      </w:r>
      <w:r w:rsidR="00A11D74">
        <w:rPr>
          <w:i/>
          <w:iCs/>
          <w:sz w:val="22"/>
          <w:szCs w:val="22"/>
        </w:rPr>
        <w:t>It is impossible for the</w:t>
      </w:r>
      <w:r w:rsidR="0064636F">
        <w:rPr>
          <w:i/>
          <w:iCs/>
          <w:sz w:val="22"/>
          <w:szCs w:val="22"/>
        </w:rPr>
        <w:t xml:space="preserve"> probability of any event occurring, be it single or composite, </w:t>
      </w:r>
      <w:r w:rsidR="00A11D74">
        <w:rPr>
          <w:i/>
          <w:iCs/>
          <w:sz w:val="22"/>
          <w:szCs w:val="22"/>
        </w:rPr>
        <w:t>to</w:t>
      </w:r>
      <w:r w:rsidR="0064636F">
        <w:rPr>
          <w:i/>
          <w:iCs/>
          <w:sz w:val="22"/>
          <w:szCs w:val="22"/>
        </w:rPr>
        <w:t xml:space="preserve"> exceed 1. </w:t>
      </w:r>
      <w:r w:rsidR="00C20BDD">
        <w:rPr>
          <w:i/>
          <w:iCs/>
          <w:sz w:val="22"/>
          <w:szCs w:val="22"/>
        </w:rPr>
        <w:t>We can see</w:t>
      </w:r>
      <w:r w:rsidR="00ED51D4">
        <w:rPr>
          <w:i/>
          <w:iCs/>
          <w:sz w:val="22"/>
          <w:szCs w:val="22"/>
        </w:rPr>
        <w:t xml:space="preserve"> that </w:t>
      </w:r>
      <w:r w:rsidR="007564EC">
        <w:rPr>
          <w:i/>
          <w:iCs/>
          <w:sz w:val="22"/>
          <w:szCs w:val="22"/>
        </w:rPr>
        <w:t>s</w:t>
      </w:r>
      <w:r w:rsidR="00ED51D4">
        <w:rPr>
          <w:i/>
          <w:iCs/>
          <w:sz w:val="22"/>
          <w:szCs w:val="22"/>
        </w:rPr>
        <w:t xml:space="preserve">tatement (II) is </w:t>
      </w:r>
      <w:r w:rsidR="0064636F">
        <w:rPr>
          <w:i/>
          <w:iCs/>
          <w:sz w:val="22"/>
          <w:szCs w:val="22"/>
        </w:rPr>
        <w:t>in</w:t>
      </w:r>
      <w:r w:rsidR="00ED51D4">
        <w:rPr>
          <w:i/>
          <w:iCs/>
          <w:sz w:val="22"/>
          <w:szCs w:val="22"/>
        </w:rPr>
        <w:t>correct, since</w:t>
      </w:r>
      <w:r w:rsidR="0064636F">
        <w:rPr>
          <w:i/>
          <w:iCs/>
          <w:sz w:val="22"/>
          <w:szCs w:val="22"/>
        </w:rPr>
        <w:t xml:space="preserve"> the statement asserts that</w:t>
      </w:r>
      <w:r w:rsidR="007564EC">
        <w:rPr>
          <w:i/>
          <w:iCs/>
          <w:sz w:val="22"/>
          <w:szCs w:val="22"/>
        </w:rPr>
        <w:t xml:space="preserve"> </w:t>
      </w:r>
      <w:proofErr w:type="gramStart"/>
      <w:r w:rsidR="0064636F">
        <w:rPr>
          <w:i/>
          <w:iCs/>
          <w:sz w:val="22"/>
          <w:szCs w:val="22"/>
        </w:rPr>
        <w:t>P(</w:t>
      </w:r>
      <w:proofErr w:type="gramEnd"/>
      <w:r w:rsidR="0064636F">
        <w:rPr>
          <w:i/>
          <w:iCs/>
          <w:sz w:val="22"/>
          <w:szCs w:val="22"/>
        </w:rPr>
        <w:t>A) + P(B)</w:t>
      </w:r>
      <w:r w:rsidR="007564EC">
        <w:rPr>
          <w:i/>
          <w:iCs/>
          <w:sz w:val="22"/>
          <w:szCs w:val="22"/>
        </w:rPr>
        <w:t xml:space="preserve"> = 1.1 &gt; 1.</w:t>
      </w:r>
      <w:r w:rsidR="00ED51D4">
        <w:rPr>
          <w:i/>
          <w:iCs/>
          <w:sz w:val="22"/>
          <w:szCs w:val="22"/>
        </w:rPr>
        <w:t xml:space="preserve"> </w:t>
      </w:r>
      <w:r w:rsidR="0064636F">
        <w:rPr>
          <w:i/>
          <w:iCs/>
          <w:sz w:val="22"/>
          <w:szCs w:val="22"/>
        </w:rPr>
        <w:t xml:space="preserve">For statement (I), even </w:t>
      </w:r>
      <w:r w:rsidR="007564EC">
        <w:rPr>
          <w:i/>
          <w:iCs/>
          <w:sz w:val="22"/>
          <w:szCs w:val="22"/>
        </w:rPr>
        <w:t>i</w:t>
      </w:r>
      <w:r>
        <w:rPr>
          <w:i/>
          <w:iCs/>
          <w:sz w:val="22"/>
          <w:szCs w:val="22"/>
        </w:rPr>
        <w:t xml:space="preserve">f A and B are mutually exclusive events, then </w:t>
      </w:r>
      <w:proofErr w:type="gramStart"/>
      <w:r>
        <w:rPr>
          <w:i/>
          <w:iCs/>
          <w:sz w:val="22"/>
          <w:szCs w:val="22"/>
        </w:rPr>
        <w:t>P(</w:t>
      </w:r>
      <w:proofErr w:type="gramEnd"/>
      <w:r>
        <w:rPr>
          <w:i/>
          <w:iCs/>
          <w:sz w:val="22"/>
          <w:szCs w:val="22"/>
        </w:rPr>
        <w:t>A</w:t>
      </w:r>
      <w:r w:rsidR="00ED51D4">
        <w:rPr>
          <w:i/>
          <w:iCs/>
          <w:sz w:val="22"/>
          <w:szCs w:val="22"/>
        </w:rPr>
        <w:t xml:space="preserve"> or </w:t>
      </w:r>
      <w:r>
        <w:rPr>
          <w:i/>
          <w:iCs/>
          <w:sz w:val="22"/>
          <w:szCs w:val="22"/>
        </w:rPr>
        <w:t>B</w:t>
      </w:r>
      <w:r w:rsidR="00ED51D4">
        <w:rPr>
          <w:i/>
          <w:iCs/>
          <w:sz w:val="22"/>
          <w:szCs w:val="22"/>
        </w:rPr>
        <w:t xml:space="preserve"> happens</w:t>
      </w:r>
      <w:r>
        <w:rPr>
          <w:i/>
          <w:iCs/>
          <w:sz w:val="22"/>
          <w:szCs w:val="22"/>
        </w:rPr>
        <w:t xml:space="preserve">) = </w:t>
      </w:r>
      <w:r w:rsidR="00ED51D4">
        <w:rPr>
          <w:i/>
          <w:iCs/>
          <w:sz w:val="22"/>
          <w:szCs w:val="22"/>
        </w:rPr>
        <w:t xml:space="preserve">P(A) + P(B) = 0.4 + 0.7 = 1.1, </w:t>
      </w:r>
      <w:r w:rsidR="007564EC">
        <w:rPr>
          <w:i/>
          <w:iCs/>
          <w:sz w:val="22"/>
          <w:szCs w:val="22"/>
        </w:rPr>
        <w:t xml:space="preserve">which </w:t>
      </w:r>
      <w:r w:rsidR="0064636F">
        <w:rPr>
          <w:i/>
          <w:iCs/>
          <w:sz w:val="22"/>
          <w:szCs w:val="22"/>
        </w:rPr>
        <w:t xml:space="preserve">still </w:t>
      </w:r>
      <w:r w:rsidR="007564EC">
        <w:rPr>
          <w:i/>
          <w:iCs/>
          <w:sz w:val="22"/>
          <w:szCs w:val="22"/>
        </w:rPr>
        <w:t>cannot hold</w:t>
      </w:r>
      <w:r w:rsidR="0064636F">
        <w:rPr>
          <w:i/>
          <w:iCs/>
          <w:sz w:val="22"/>
          <w:szCs w:val="22"/>
        </w:rPr>
        <w:t xml:space="preserve"> for the same reason</w:t>
      </w:r>
      <w:r>
        <w:rPr>
          <w:i/>
          <w:iCs/>
          <w:sz w:val="22"/>
          <w:szCs w:val="22"/>
        </w:rPr>
        <w:t xml:space="preserve">. Hence (I) </w:t>
      </w:r>
      <w:r w:rsidR="00ED51D4">
        <w:rPr>
          <w:i/>
          <w:iCs/>
          <w:sz w:val="22"/>
          <w:szCs w:val="22"/>
        </w:rPr>
        <w:t xml:space="preserve">is </w:t>
      </w:r>
      <w:r w:rsidR="007564EC">
        <w:rPr>
          <w:i/>
          <w:iCs/>
          <w:sz w:val="22"/>
          <w:szCs w:val="22"/>
        </w:rPr>
        <w:t xml:space="preserve">also </w:t>
      </w:r>
      <w:r w:rsidR="0064636F">
        <w:rPr>
          <w:i/>
          <w:iCs/>
          <w:sz w:val="22"/>
          <w:szCs w:val="22"/>
        </w:rPr>
        <w:t>in</w:t>
      </w:r>
      <w:r>
        <w:rPr>
          <w:i/>
          <w:iCs/>
          <w:sz w:val="22"/>
          <w:szCs w:val="22"/>
        </w:rPr>
        <w:t>correct.</w:t>
      </w:r>
      <w:r w:rsidR="00ED51D4">
        <w:rPr>
          <w:i/>
          <w:iCs/>
          <w:sz w:val="22"/>
          <w:szCs w:val="22"/>
        </w:rPr>
        <w:t xml:space="preserve"> See Chapter 5, Unit 1, Slide 4 and Unit 2, Slide 6. </w:t>
      </w:r>
    </w:p>
    <w:p w14:paraId="38224F01" w14:textId="77777777" w:rsidR="000F147F" w:rsidRDefault="000F147F" w:rsidP="000F147F">
      <w:pPr>
        <w:pStyle w:val="CommentText"/>
        <w:spacing w:line="259" w:lineRule="auto"/>
        <w:contextualSpacing/>
        <w:rPr>
          <w:sz w:val="22"/>
          <w:szCs w:val="22"/>
        </w:rPr>
      </w:pPr>
    </w:p>
    <w:p w14:paraId="0789CD45" w14:textId="55FD7369" w:rsidR="00E67D88" w:rsidRDefault="003D01C7" w:rsidP="00E67D88">
      <w:pPr>
        <w:pStyle w:val="ListParagraph"/>
        <w:ind w:left="0"/>
      </w:pPr>
      <w:r>
        <w:t>7</w:t>
      </w:r>
      <w:r w:rsidR="00E67D88">
        <w:t xml:space="preserve">) </w:t>
      </w:r>
      <w:r w:rsidR="00E67D88" w:rsidRPr="00BE60E0">
        <w:t>I have a fair 12-sided (dodecahedron) die with sides labelled 1, 2, …, 12 respectively</w:t>
      </w:r>
      <w:r w:rsidR="00E67D88">
        <w:t xml:space="preserve">. </w:t>
      </w:r>
      <w:r w:rsidR="00E67D88" w:rsidRPr="00BE60E0">
        <w:t xml:space="preserve">See </w:t>
      </w:r>
      <w:hyperlink r:id="rId7" w:history="1">
        <w:r w:rsidR="00E67D88" w:rsidRPr="00BE60E0">
          <w:rPr>
            <w:rStyle w:val="Hyperlink"/>
          </w:rPr>
          <w:t>https://images.app.goo.gl/FGseg31kiTAW7psK6</w:t>
        </w:r>
      </w:hyperlink>
      <w:r w:rsidR="00E67D88" w:rsidRPr="00BE60E0">
        <w:t xml:space="preserve"> for an example of a fair 12-sided die.</w:t>
      </w:r>
      <w:r w:rsidR="00E67D88">
        <w:t xml:space="preserve"> I also have a</w:t>
      </w:r>
      <w:r w:rsidR="00E67D88" w:rsidRPr="00BE60E0">
        <w:t xml:space="preserve"> fair 6-sided die with sides labelled 1, 2, …, 6 respectively. I roll the </w:t>
      </w:r>
      <w:r w:rsidR="0076191E">
        <w:t>first die on a table</w:t>
      </w:r>
      <w:r w:rsidR="00FC0171">
        <w:t xml:space="preserve"> with a standard protocol</w:t>
      </w:r>
      <w:r w:rsidR="0076191E">
        <w:t xml:space="preserve">, </w:t>
      </w:r>
      <w:proofErr w:type="gramStart"/>
      <w:r w:rsidR="0076191E">
        <w:t>then</w:t>
      </w:r>
      <w:proofErr w:type="gramEnd"/>
      <w:r w:rsidR="0076191E">
        <w:t xml:space="preserve"> roll the second die on another table</w:t>
      </w:r>
      <w:r w:rsidR="00FC0171">
        <w:t xml:space="preserve"> also with a standard protocol</w:t>
      </w:r>
      <w:r w:rsidR="00E67D88" w:rsidRPr="00BE60E0">
        <w:t>. What is the probability that the sum of the numbers appearing face up on the two di</w:t>
      </w:r>
      <w:r w:rsidR="00E67D88">
        <w:t>c</w:t>
      </w:r>
      <w:r w:rsidR="00E67D88" w:rsidRPr="00BE60E0">
        <w:t xml:space="preserve">e is </w:t>
      </w:r>
      <w:r w:rsidR="00E67D88">
        <w:t>11</w:t>
      </w:r>
      <w:r w:rsidR="00E67D88" w:rsidRPr="00BE60E0">
        <w:t>?</w:t>
      </w:r>
    </w:p>
    <w:p w14:paraId="4C948078" w14:textId="77777777" w:rsidR="00E67D88" w:rsidRDefault="00E67D88" w:rsidP="00E67D88">
      <w:pPr>
        <w:pStyle w:val="ListParagraph"/>
        <w:ind w:left="0"/>
      </w:pPr>
    </w:p>
    <w:p w14:paraId="78116278" w14:textId="4EA8056B" w:rsidR="00E67D88" w:rsidRPr="00D26902" w:rsidRDefault="00E67D88" w:rsidP="00E67D88">
      <w:pPr>
        <w:pStyle w:val="ListParagraph"/>
        <w:numPr>
          <w:ilvl w:val="0"/>
          <w:numId w:val="11"/>
        </w:numPr>
        <w:ind w:left="426" w:hanging="426"/>
        <w:rPr>
          <w:highlight w:val="yellow"/>
        </w:rPr>
      </w:pPr>
      <w:r w:rsidRPr="00D26902">
        <w:rPr>
          <w:highlight w:val="yellow"/>
        </w:rPr>
        <w:t>1/</w:t>
      </w:r>
      <w:r w:rsidR="00AD268B">
        <w:rPr>
          <w:highlight w:val="yellow"/>
        </w:rPr>
        <w:t>12</w:t>
      </w:r>
    </w:p>
    <w:p w14:paraId="4DFB7E7E" w14:textId="77777777" w:rsidR="00E67D88" w:rsidRDefault="00E67D88" w:rsidP="00E67D88">
      <w:pPr>
        <w:pStyle w:val="ListParagraph"/>
        <w:numPr>
          <w:ilvl w:val="0"/>
          <w:numId w:val="11"/>
        </w:numPr>
        <w:ind w:left="426" w:hanging="426"/>
      </w:pPr>
      <w:r>
        <w:t>5/36</w:t>
      </w:r>
    </w:p>
    <w:p w14:paraId="44308D00" w14:textId="77777777" w:rsidR="00E67D88" w:rsidRDefault="00E67D88" w:rsidP="00E67D88">
      <w:pPr>
        <w:pStyle w:val="ListParagraph"/>
        <w:numPr>
          <w:ilvl w:val="0"/>
          <w:numId w:val="11"/>
        </w:numPr>
        <w:ind w:left="426" w:hanging="426"/>
      </w:pPr>
      <w:r>
        <w:t>1/18</w:t>
      </w:r>
    </w:p>
    <w:p w14:paraId="159E220D" w14:textId="77777777" w:rsidR="00E67D88" w:rsidRDefault="00E67D88" w:rsidP="00E67D88">
      <w:pPr>
        <w:pStyle w:val="ListParagraph"/>
        <w:numPr>
          <w:ilvl w:val="0"/>
          <w:numId w:val="11"/>
        </w:numPr>
        <w:ind w:left="426" w:hanging="426"/>
      </w:pPr>
      <w:r>
        <w:t>1/9</w:t>
      </w:r>
    </w:p>
    <w:p w14:paraId="6E8D1986" w14:textId="3817AA5B" w:rsidR="00E67D88" w:rsidRDefault="00E67D88" w:rsidP="00E67D88">
      <w:pPr>
        <w:jc w:val="both"/>
        <w:rPr>
          <w:i/>
          <w:iCs/>
        </w:rPr>
      </w:pPr>
      <w:r w:rsidRPr="00D36798">
        <w:rPr>
          <w:i/>
          <w:iCs/>
        </w:rPr>
        <w:t xml:space="preserve">Explanation: </w:t>
      </w:r>
      <w:r w:rsidR="0076191E">
        <w:rPr>
          <w:i/>
          <w:iCs/>
        </w:rPr>
        <w:t>One way to</w:t>
      </w:r>
      <w:r w:rsidRPr="00D36798">
        <w:rPr>
          <w:i/>
          <w:iCs/>
        </w:rPr>
        <w:t xml:space="preserve"> obtain </w:t>
      </w:r>
      <w:r w:rsidR="0076191E">
        <w:rPr>
          <w:i/>
          <w:iCs/>
        </w:rPr>
        <w:t>a</w:t>
      </w:r>
      <w:r w:rsidRPr="00D36798">
        <w:rPr>
          <w:i/>
          <w:iCs/>
        </w:rPr>
        <w:t xml:space="preserve"> sum </w:t>
      </w:r>
      <w:r w:rsidR="00A11D74">
        <w:rPr>
          <w:i/>
          <w:iCs/>
        </w:rPr>
        <w:t xml:space="preserve">of </w:t>
      </w:r>
      <w:r w:rsidRPr="00D36798">
        <w:rPr>
          <w:i/>
          <w:iCs/>
        </w:rPr>
        <w:t>11</w:t>
      </w:r>
      <w:r w:rsidR="0076191E">
        <w:rPr>
          <w:i/>
          <w:iCs/>
        </w:rPr>
        <w:t xml:space="preserve"> is to get 10 from the </w:t>
      </w:r>
      <w:r w:rsidR="00FC0171">
        <w:rPr>
          <w:i/>
          <w:iCs/>
        </w:rPr>
        <w:t>first</w:t>
      </w:r>
      <w:r w:rsidR="0076191E">
        <w:rPr>
          <w:i/>
          <w:iCs/>
        </w:rPr>
        <w:t xml:space="preserve"> die and 1 from the </w:t>
      </w:r>
      <w:r w:rsidR="00FC0171">
        <w:rPr>
          <w:i/>
          <w:iCs/>
        </w:rPr>
        <w:t>second</w:t>
      </w:r>
      <w:r w:rsidR="0076191E">
        <w:rPr>
          <w:i/>
          <w:iCs/>
        </w:rPr>
        <w:t xml:space="preserve"> die, which can be written as (10,1).</w:t>
      </w:r>
      <w:r w:rsidR="00FC0171">
        <w:rPr>
          <w:i/>
          <w:iCs/>
        </w:rPr>
        <w:t xml:space="preserve"> Since the dice are fair, and their rolls are </w:t>
      </w:r>
      <w:r w:rsidR="0076191E">
        <w:rPr>
          <w:i/>
          <w:iCs/>
        </w:rPr>
        <w:t>independen</w:t>
      </w:r>
      <w:r w:rsidR="00FC0171">
        <w:rPr>
          <w:i/>
          <w:iCs/>
        </w:rPr>
        <w:t>t, the probability of (10,1) is (1/12) x (1/6). The only other ways to get a sum of 11 are</w:t>
      </w:r>
      <w:r w:rsidRPr="00D36798">
        <w:rPr>
          <w:i/>
          <w:iCs/>
        </w:rPr>
        <w:t xml:space="preserve"> (9,2), (8,3), (7,4), (6,5) and (5,6),</w:t>
      </w:r>
      <w:r w:rsidR="00FC0171">
        <w:rPr>
          <w:i/>
          <w:iCs/>
        </w:rPr>
        <w:t xml:space="preserve"> each of which has probability (1/12) x (1/6. Since the 6 possibilities are mutually exclusive, we sum their probabilities</w:t>
      </w:r>
      <w:r w:rsidRPr="00D36798">
        <w:rPr>
          <w:i/>
          <w:iCs/>
        </w:rPr>
        <w:t>. Hence P(sum is 11) = 6 x (1/</w:t>
      </w:r>
      <w:r w:rsidR="00AD268B">
        <w:rPr>
          <w:i/>
          <w:iCs/>
        </w:rPr>
        <w:t>12</w:t>
      </w:r>
      <w:r w:rsidRPr="00D36798">
        <w:rPr>
          <w:i/>
          <w:iCs/>
        </w:rPr>
        <w:t>) x (1/6) = 1/</w:t>
      </w:r>
      <w:r w:rsidR="00AD268B">
        <w:rPr>
          <w:i/>
          <w:iCs/>
        </w:rPr>
        <w:t>12</w:t>
      </w:r>
      <w:r w:rsidRPr="00D36798">
        <w:rPr>
          <w:i/>
          <w:iCs/>
        </w:rPr>
        <w:t>. See Chapter 5, Unit 2, Slides 5, 6, 10 and 11.</w:t>
      </w:r>
    </w:p>
    <w:bookmarkEnd w:id="0"/>
    <w:p w14:paraId="70A34E1A" w14:textId="77777777" w:rsidR="00FA7FA2" w:rsidRDefault="00FA7FA2" w:rsidP="00E00DB3">
      <w:pPr>
        <w:jc w:val="both"/>
        <w:rPr>
          <w:i/>
          <w:iCs/>
        </w:rPr>
      </w:pPr>
    </w:p>
    <w:p w14:paraId="23FC0CBA" w14:textId="77777777" w:rsidR="009D1BD3" w:rsidRDefault="009D1BD3" w:rsidP="00E00DB3">
      <w:pPr>
        <w:jc w:val="both"/>
        <w:rPr>
          <w:i/>
          <w:iCs/>
        </w:rPr>
      </w:pPr>
    </w:p>
    <w:p w14:paraId="17810BE5" w14:textId="77777777" w:rsidR="009D1BD3" w:rsidRDefault="009D1BD3" w:rsidP="00E00DB3">
      <w:pPr>
        <w:jc w:val="both"/>
        <w:rPr>
          <w:i/>
          <w:iCs/>
        </w:rPr>
      </w:pPr>
    </w:p>
    <w:p w14:paraId="4CB21F3E" w14:textId="77777777" w:rsidR="009D1BD3" w:rsidRDefault="009D1BD3" w:rsidP="00E00DB3">
      <w:pPr>
        <w:jc w:val="both"/>
        <w:rPr>
          <w:i/>
          <w:iCs/>
        </w:rPr>
      </w:pPr>
    </w:p>
    <w:p w14:paraId="68655933" w14:textId="77777777" w:rsidR="009D1BD3" w:rsidRDefault="009D1BD3" w:rsidP="00E00DB3">
      <w:pPr>
        <w:jc w:val="both"/>
        <w:rPr>
          <w:i/>
          <w:iCs/>
        </w:rPr>
      </w:pPr>
    </w:p>
    <w:p w14:paraId="131BE4E7" w14:textId="77777777" w:rsidR="009D1BD3" w:rsidRDefault="009D1BD3" w:rsidP="00E00DB3">
      <w:pPr>
        <w:jc w:val="both"/>
        <w:rPr>
          <w:i/>
          <w:iCs/>
        </w:rPr>
      </w:pPr>
    </w:p>
    <w:p w14:paraId="3029308F" w14:textId="77777777" w:rsidR="009D1BD3" w:rsidRDefault="009D1BD3" w:rsidP="00E00DB3">
      <w:pPr>
        <w:jc w:val="both"/>
        <w:rPr>
          <w:i/>
          <w:iCs/>
        </w:rPr>
      </w:pPr>
    </w:p>
    <w:p w14:paraId="3738B218" w14:textId="77777777" w:rsidR="009D1BD3" w:rsidRDefault="009D1BD3" w:rsidP="00E00DB3">
      <w:pPr>
        <w:jc w:val="both"/>
        <w:rPr>
          <w:i/>
          <w:iCs/>
        </w:rPr>
      </w:pPr>
    </w:p>
    <w:p w14:paraId="15151BE3" w14:textId="77777777" w:rsidR="009D1BD3" w:rsidRDefault="009D1BD3" w:rsidP="00E00DB3">
      <w:pPr>
        <w:jc w:val="both"/>
      </w:pPr>
    </w:p>
    <w:p w14:paraId="68D35608" w14:textId="2844BF54" w:rsidR="00E00DB3" w:rsidRPr="00BE60E0" w:rsidRDefault="009D1BD3" w:rsidP="00E00DB3">
      <w:pPr>
        <w:jc w:val="both"/>
        <w:rPr>
          <w:lang w:val="en-SG"/>
        </w:rPr>
      </w:pPr>
      <w:r>
        <w:lastRenderedPageBreak/>
        <w:t>8</w:t>
      </w:r>
      <w:r w:rsidR="00E00DB3">
        <w:t xml:space="preserve">) </w:t>
      </w:r>
      <w:r w:rsidR="00E00DB3" w:rsidRPr="00BE60E0">
        <w:t xml:space="preserve">Tom wants to study the association between the intelligence quotient (IQ) and emotional quotient (EQ) of university students in Singapore. From each faculty in NUS, he gathered the average IQ and average EQ scores of students, and plotted the average IQ scores of students against the average EQ scores of students across different faculties. A correlation coefficient of 0.75 was observed. Without any further investigation, he concludes that </w:t>
      </w:r>
      <w:r w:rsidR="00E00DB3" w:rsidRPr="00BE60E0">
        <w:rPr>
          <w:lang w:val="en-SG"/>
        </w:rPr>
        <w:t xml:space="preserve">“the correlation coefficient between </w:t>
      </w:r>
      <w:r w:rsidR="00E00DB3" w:rsidRPr="00BE60E0">
        <w:t xml:space="preserve">the average IQ </w:t>
      </w:r>
      <w:r w:rsidR="00E00DB3">
        <w:t xml:space="preserve">and </w:t>
      </w:r>
      <w:r w:rsidR="00E00DB3" w:rsidRPr="00BE60E0">
        <w:t>the average EQ scores of students across all the different faculties in Singapore</w:t>
      </w:r>
      <w:r w:rsidR="005F3BD0">
        <w:t>an</w:t>
      </w:r>
      <w:r w:rsidR="004619A7">
        <w:t xml:space="preserve"> universities</w:t>
      </w:r>
      <w:r w:rsidR="00E00DB3" w:rsidRPr="00BE60E0">
        <w:t xml:space="preserve"> is 0.75</w:t>
      </w:r>
      <w:r w:rsidR="00E00DB3" w:rsidRPr="00BE60E0">
        <w:rPr>
          <w:lang w:val="en-SG"/>
        </w:rPr>
        <w:t>”. Assuming that all data collected on IQ and EQ scores were fully accurate, which of the following statements is true?</w:t>
      </w:r>
    </w:p>
    <w:p w14:paraId="0E985D8E" w14:textId="74A2DB65" w:rsidR="00E00DB3" w:rsidRPr="00BE60E0" w:rsidRDefault="00E00DB3" w:rsidP="007975AD">
      <w:pPr>
        <w:pStyle w:val="ListParagraph"/>
        <w:numPr>
          <w:ilvl w:val="0"/>
          <w:numId w:val="13"/>
        </w:numPr>
        <w:ind w:left="426" w:hanging="426"/>
        <w:jc w:val="both"/>
      </w:pPr>
      <w:r w:rsidRPr="00BE60E0">
        <w:t>Tom committed ecological fallacy</w:t>
      </w:r>
    </w:p>
    <w:p w14:paraId="0649D29A" w14:textId="77777777" w:rsidR="00E00DB3" w:rsidRPr="00BE60E0" w:rsidRDefault="00E00DB3" w:rsidP="007975AD">
      <w:pPr>
        <w:pStyle w:val="ListParagraph"/>
        <w:numPr>
          <w:ilvl w:val="0"/>
          <w:numId w:val="13"/>
        </w:numPr>
        <w:ind w:left="426" w:hanging="426"/>
      </w:pPr>
      <w:r w:rsidRPr="00BE60E0">
        <w:t>Tom committed atomistic fallacy</w:t>
      </w:r>
    </w:p>
    <w:p w14:paraId="59211265" w14:textId="77777777" w:rsidR="00E00DB3" w:rsidRPr="00BE60E0" w:rsidRDefault="00E00DB3" w:rsidP="007975AD">
      <w:pPr>
        <w:pStyle w:val="ListParagraph"/>
        <w:numPr>
          <w:ilvl w:val="0"/>
          <w:numId w:val="13"/>
        </w:numPr>
        <w:ind w:left="426" w:hanging="426"/>
      </w:pPr>
      <w:r w:rsidRPr="00BE60E0">
        <w:rPr>
          <w:highlight w:val="yellow"/>
        </w:rPr>
        <w:t xml:space="preserve">None of the other options </w:t>
      </w:r>
    </w:p>
    <w:p w14:paraId="64CB8C39" w14:textId="2155AC9D" w:rsidR="00E00DB3" w:rsidRPr="00BE60E0" w:rsidRDefault="00E00DB3" w:rsidP="00E00DB3">
      <w:pPr>
        <w:jc w:val="both"/>
        <w:rPr>
          <w:i/>
          <w:iCs/>
        </w:rPr>
      </w:pPr>
      <w:r w:rsidRPr="00BE60E0">
        <w:rPr>
          <w:i/>
          <w:iCs/>
        </w:rPr>
        <w:t xml:space="preserve">Explanation: If Tom used this correlation between average IQ scores and average EQ scores of students to conclude that the correlation coefficient between IQ and EQ scores for individual students in NUS is 0.75, then he would have committed </w:t>
      </w:r>
      <w:r w:rsidR="005F3BD0">
        <w:rPr>
          <w:i/>
          <w:iCs/>
        </w:rPr>
        <w:t xml:space="preserve">the </w:t>
      </w:r>
      <w:r w:rsidRPr="00BE60E0">
        <w:rPr>
          <w:i/>
          <w:iCs/>
        </w:rPr>
        <w:t xml:space="preserve">ecological fallacy. </w:t>
      </w:r>
      <w:r w:rsidR="004619A7" w:rsidRPr="00BE60E0">
        <w:rPr>
          <w:i/>
          <w:iCs/>
        </w:rPr>
        <w:t xml:space="preserve">In addition, since Tom did not use any correlation based on individuals to conclude the correlation on the aggregate level, he did not commit </w:t>
      </w:r>
      <w:r w:rsidR="005F3BD0">
        <w:rPr>
          <w:i/>
          <w:iCs/>
        </w:rPr>
        <w:t xml:space="preserve">the </w:t>
      </w:r>
      <w:r w:rsidR="004619A7" w:rsidRPr="00BE60E0">
        <w:rPr>
          <w:i/>
          <w:iCs/>
        </w:rPr>
        <w:t>atomistic fallacy as well.</w:t>
      </w:r>
      <w:r w:rsidR="004619A7">
        <w:rPr>
          <w:i/>
          <w:iCs/>
        </w:rPr>
        <w:t xml:space="preserve"> </w:t>
      </w:r>
      <w:r w:rsidR="004619A7" w:rsidRPr="00BE60E0">
        <w:rPr>
          <w:i/>
          <w:iCs/>
        </w:rPr>
        <w:t>See Chapter 3, Unit 6, slides 72 and 73.</w:t>
      </w:r>
      <w:r w:rsidR="004619A7">
        <w:rPr>
          <w:i/>
          <w:iCs/>
        </w:rPr>
        <w:t xml:space="preserve"> H</w:t>
      </w:r>
      <w:r w:rsidRPr="00BE60E0">
        <w:rPr>
          <w:i/>
          <w:iCs/>
        </w:rPr>
        <w:t>ere</w:t>
      </w:r>
      <w:r w:rsidR="005F3BD0">
        <w:rPr>
          <w:i/>
          <w:iCs/>
        </w:rPr>
        <w:t>,</w:t>
      </w:r>
      <w:r w:rsidRPr="00BE60E0">
        <w:rPr>
          <w:i/>
          <w:iCs/>
        </w:rPr>
        <w:t xml:space="preserve"> </w:t>
      </w:r>
      <w:r w:rsidR="005F3BD0">
        <w:rPr>
          <w:i/>
          <w:iCs/>
        </w:rPr>
        <w:t>the</w:t>
      </w:r>
      <w:r w:rsidRPr="00BE60E0">
        <w:rPr>
          <w:i/>
          <w:iCs/>
        </w:rPr>
        <w:t xml:space="preserve"> mistake</w:t>
      </w:r>
      <w:r w:rsidR="005F3BD0">
        <w:rPr>
          <w:i/>
          <w:iCs/>
        </w:rPr>
        <w:t xml:space="preserve"> Tom made</w:t>
      </w:r>
      <w:r w:rsidR="004619A7">
        <w:rPr>
          <w:i/>
          <w:iCs/>
        </w:rPr>
        <w:t xml:space="preserve"> </w:t>
      </w:r>
      <w:r w:rsidR="005F3BD0">
        <w:rPr>
          <w:i/>
          <w:iCs/>
        </w:rPr>
        <w:t>was</w:t>
      </w:r>
      <w:r w:rsidR="00557AC0">
        <w:rPr>
          <w:i/>
          <w:iCs/>
        </w:rPr>
        <w:t xml:space="preserve"> a</w:t>
      </w:r>
      <w:r w:rsidR="00F62185">
        <w:rPr>
          <w:i/>
          <w:iCs/>
        </w:rPr>
        <w:t xml:space="preserve"> simpl</w:t>
      </w:r>
      <w:r w:rsidR="00557AC0">
        <w:rPr>
          <w:i/>
          <w:iCs/>
        </w:rPr>
        <w:t>e</w:t>
      </w:r>
      <w:r w:rsidR="004619A7">
        <w:rPr>
          <w:i/>
          <w:iCs/>
        </w:rPr>
        <w:t xml:space="preserve"> </w:t>
      </w:r>
      <w:proofErr w:type="spellStart"/>
      <w:r w:rsidR="004619A7">
        <w:rPr>
          <w:i/>
          <w:iCs/>
        </w:rPr>
        <w:t>generalis</w:t>
      </w:r>
      <w:r w:rsidR="00557AC0">
        <w:rPr>
          <w:i/>
          <w:iCs/>
        </w:rPr>
        <w:t>ation</w:t>
      </w:r>
      <w:proofErr w:type="spellEnd"/>
      <w:r w:rsidR="00557AC0">
        <w:rPr>
          <w:i/>
          <w:iCs/>
        </w:rPr>
        <w:t xml:space="preserve"> of</w:t>
      </w:r>
      <w:r w:rsidR="004619A7">
        <w:rPr>
          <w:i/>
          <w:iCs/>
        </w:rPr>
        <w:t xml:space="preserve"> the result obtained for</w:t>
      </w:r>
      <w:r w:rsidR="005F3BD0">
        <w:rPr>
          <w:i/>
          <w:iCs/>
        </w:rPr>
        <w:t xml:space="preserve"> NUS</w:t>
      </w:r>
      <w:r w:rsidR="004619A7">
        <w:rPr>
          <w:i/>
          <w:iCs/>
        </w:rPr>
        <w:t xml:space="preserve"> faculties to all faculties in </w:t>
      </w:r>
      <w:r w:rsidR="005F3BD0">
        <w:rPr>
          <w:i/>
          <w:iCs/>
        </w:rPr>
        <w:t xml:space="preserve">all </w:t>
      </w:r>
      <w:r w:rsidR="004619A7">
        <w:rPr>
          <w:i/>
          <w:iCs/>
        </w:rPr>
        <w:t>Singapore</w:t>
      </w:r>
      <w:r w:rsidR="005F3BD0">
        <w:rPr>
          <w:i/>
          <w:iCs/>
        </w:rPr>
        <w:t>an</w:t>
      </w:r>
      <w:r w:rsidR="004619A7">
        <w:rPr>
          <w:i/>
          <w:iCs/>
        </w:rPr>
        <w:t xml:space="preserve"> universities</w:t>
      </w:r>
      <w:r w:rsidR="00F62185">
        <w:rPr>
          <w:i/>
          <w:iCs/>
        </w:rPr>
        <w:t>, since the faculties in NUS may not be representative of all faculties in Singapore</w:t>
      </w:r>
      <w:r w:rsidR="00557AC0">
        <w:rPr>
          <w:i/>
          <w:iCs/>
        </w:rPr>
        <w:t>an</w:t>
      </w:r>
      <w:r w:rsidR="00F62185">
        <w:rPr>
          <w:i/>
          <w:iCs/>
        </w:rPr>
        <w:t xml:space="preserve"> universities.</w:t>
      </w:r>
      <w:r w:rsidR="004619A7">
        <w:rPr>
          <w:i/>
          <w:iCs/>
        </w:rPr>
        <w:t xml:space="preserve"> </w:t>
      </w:r>
    </w:p>
    <w:p w14:paraId="2A5AA8DE" w14:textId="77777777" w:rsidR="00E00DB3" w:rsidRDefault="00E00DB3" w:rsidP="00BE60E0">
      <w:pPr>
        <w:jc w:val="both"/>
      </w:pPr>
    </w:p>
    <w:p w14:paraId="72CB560B" w14:textId="071DAB52" w:rsidR="00E43DFA" w:rsidRPr="00BE60E0" w:rsidRDefault="009D1BD3" w:rsidP="00BE60E0">
      <w:pPr>
        <w:jc w:val="both"/>
      </w:pPr>
      <w:r>
        <w:t>9</w:t>
      </w:r>
      <w:r w:rsidR="00E67D88">
        <w:t xml:space="preserve">) </w:t>
      </w:r>
      <w:r w:rsidR="00CB4BD4" w:rsidRPr="00BE60E0">
        <w:t xml:space="preserve">Suppose </w:t>
      </w:r>
      <w:r w:rsidR="0069000D" w:rsidRPr="00BE60E0">
        <w:t xml:space="preserve">I wish to </w:t>
      </w:r>
      <w:r w:rsidR="00E43DFA" w:rsidRPr="00BE60E0">
        <w:t xml:space="preserve">find the average </w:t>
      </w:r>
      <w:r w:rsidR="009F11E3" w:rsidRPr="00BE60E0">
        <w:t>intelligence quotient (</w:t>
      </w:r>
      <w:r w:rsidR="00E43DFA" w:rsidRPr="00BE60E0">
        <w:t>IQ</w:t>
      </w:r>
      <w:r w:rsidR="009F11E3" w:rsidRPr="00BE60E0">
        <w:t>)</w:t>
      </w:r>
      <w:r w:rsidR="00E43DFA" w:rsidRPr="00BE60E0">
        <w:t xml:space="preserve"> of all </w:t>
      </w:r>
      <w:r w:rsidR="00557AC0">
        <w:t>Primary 5 children</w:t>
      </w:r>
      <w:r w:rsidR="00557AC0" w:rsidRPr="00BE60E0">
        <w:t xml:space="preserve"> </w:t>
      </w:r>
      <w:r w:rsidR="00E43DFA" w:rsidRPr="00BE60E0">
        <w:t>studying in local schools in Singapore</w:t>
      </w:r>
      <w:r w:rsidR="00CB4BD4" w:rsidRPr="00BE60E0">
        <w:t xml:space="preserve">. </w:t>
      </w:r>
      <w:r w:rsidR="009F11E3" w:rsidRPr="00BE60E0">
        <w:t xml:space="preserve">I </w:t>
      </w:r>
      <w:r w:rsidR="002328DF" w:rsidRPr="00BE60E0">
        <w:t xml:space="preserve">first </w:t>
      </w:r>
      <w:r w:rsidR="009F11E3" w:rsidRPr="00BE60E0">
        <w:t>select</w:t>
      </w:r>
      <w:r w:rsidR="002328DF" w:rsidRPr="00BE60E0">
        <w:t>ed</w:t>
      </w:r>
      <w:r w:rsidR="009F11E3" w:rsidRPr="00BE60E0">
        <w:t xml:space="preserve"> a simple random sample of 10 schools out of all local primary schools in Singapore</w:t>
      </w:r>
      <w:r w:rsidR="002328DF" w:rsidRPr="00BE60E0">
        <w:t>. Then I</w:t>
      </w:r>
      <w:r w:rsidR="009F11E3" w:rsidRPr="00BE60E0">
        <w:t xml:space="preserve"> </w:t>
      </w:r>
      <w:r w:rsidR="0003275A">
        <w:t>asked</w:t>
      </w:r>
      <w:r w:rsidR="009F11E3" w:rsidRPr="00BE60E0">
        <w:t xml:space="preserve"> all the </w:t>
      </w:r>
      <w:r w:rsidR="00557AC0">
        <w:t>P</w:t>
      </w:r>
      <w:r w:rsidR="009F11E3" w:rsidRPr="00BE60E0">
        <w:t xml:space="preserve">rimary 5 </w:t>
      </w:r>
      <w:r w:rsidR="00557AC0">
        <w:t>children</w:t>
      </w:r>
      <w:r w:rsidR="00557AC0" w:rsidRPr="00BE60E0">
        <w:t xml:space="preserve"> </w:t>
      </w:r>
      <w:r w:rsidR="009F11E3" w:rsidRPr="00BE60E0">
        <w:t>in these chosen 10 schools to take an IQ test</w:t>
      </w:r>
      <w:r w:rsidR="002328DF" w:rsidRPr="00BE60E0">
        <w:t>.</w:t>
      </w:r>
      <w:r w:rsidR="009F11E3" w:rsidRPr="00BE60E0">
        <w:t xml:space="preserve"> </w:t>
      </w:r>
      <w:r w:rsidR="002328DF" w:rsidRPr="00BE60E0">
        <w:t>Finally, I</w:t>
      </w:r>
      <w:r w:rsidR="009F11E3" w:rsidRPr="00BE60E0">
        <w:t xml:space="preserve"> </w:t>
      </w:r>
      <w:r w:rsidR="002328DF" w:rsidRPr="00BE60E0">
        <w:t>obtained</w:t>
      </w:r>
      <w:r w:rsidR="009F11E3" w:rsidRPr="00BE60E0">
        <w:t xml:space="preserve"> the average </w:t>
      </w:r>
      <w:r w:rsidR="002328DF" w:rsidRPr="00BE60E0">
        <w:t xml:space="preserve">value of all the IQ scores of </w:t>
      </w:r>
      <w:r w:rsidR="00557AC0">
        <w:t>children</w:t>
      </w:r>
      <w:r w:rsidR="00557AC0" w:rsidRPr="00BE60E0">
        <w:t xml:space="preserve"> </w:t>
      </w:r>
      <w:r w:rsidR="002328DF" w:rsidRPr="00BE60E0">
        <w:t>who took the test</w:t>
      </w:r>
      <w:r w:rsidR="00557AC0">
        <w:t>,</w:t>
      </w:r>
      <w:r w:rsidR="002328DF" w:rsidRPr="00BE60E0">
        <w:t xml:space="preserve"> </w:t>
      </w:r>
      <w:r w:rsidR="00557AC0">
        <w:t xml:space="preserve">which </w:t>
      </w:r>
      <w:proofErr w:type="gramStart"/>
      <w:r w:rsidR="00557AC0">
        <w:t>was</w:t>
      </w:r>
      <w:proofErr w:type="gramEnd"/>
      <w:r w:rsidR="002328DF" w:rsidRPr="00BE60E0">
        <w:t xml:space="preserve"> 106. Which of the following statements is/are correct?</w:t>
      </w:r>
    </w:p>
    <w:p w14:paraId="393803E1" w14:textId="74BB57A6" w:rsidR="00CB4BD4" w:rsidRPr="00BE60E0" w:rsidRDefault="00CB4BD4" w:rsidP="000F147F">
      <w:pPr>
        <w:pStyle w:val="ListParagraph"/>
        <w:numPr>
          <w:ilvl w:val="0"/>
          <w:numId w:val="17"/>
        </w:numPr>
        <w:ind w:left="1092" w:hanging="728"/>
      </w:pPr>
      <w:r w:rsidRPr="00BE60E0">
        <w:t xml:space="preserve">The parameter in this study is the </w:t>
      </w:r>
      <w:r w:rsidR="002328DF" w:rsidRPr="00BE60E0">
        <w:t xml:space="preserve">average IQ of </w:t>
      </w:r>
      <w:r w:rsidR="00594A26" w:rsidRPr="00BE60E0">
        <w:t xml:space="preserve">all </w:t>
      </w:r>
      <w:r w:rsidR="00557AC0">
        <w:t>P</w:t>
      </w:r>
      <w:r w:rsidR="00594A26" w:rsidRPr="00BE60E0">
        <w:t xml:space="preserve">rimary 5 </w:t>
      </w:r>
      <w:r w:rsidR="00557AC0">
        <w:t>children</w:t>
      </w:r>
      <w:r w:rsidR="00557AC0" w:rsidRPr="00BE60E0">
        <w:t xml:space="preserve"> </w:t>
      </w:r>
      <w:r w:rsidR="00594A26" w:rsidRPr="00BE60E0">
        <w:t>who took the IQ test.</w:t>
      </w:r>
    </w:p>
    <w:p w14:paraId="34F992ED" w14:textId="6110F7DF" w:rsidR="00CB4BD4" w:rsidRPr="00BE60E0" w:rsidRDefault="008E7FD5" w:rsidP="000F147F">
      <w:pPr>
        <w:pStyle w:val="ListParagraph"/>
        <w:numPr>
          <w:ilvl w:val="0"/>
          <w:numId w:val="18"/>
        </w:numPr>
      </w:pPr>
      <w:r>
        <w:t>Stratified</w:t>
      </w:r>
      <w:r w:rsidR="00594A26" w:rsidRPr="00BE60E0">
        <w:t xml:space="preserve"> sampling was employed</w:t>
      </w:r>
      <w:r w:rsidR="004D136C" w:rsidRPr="00BE60E0">
        <w:t xml:space="preserve"> in this study</w:t>
      </w:r>
      <w:r w:rsidR="00594A26" w:rsidRPr="00BE60E0">
        <w:t>.</w:t>
      </w:r>
    </w:p>
    <w:p w14:paraId="65864CD0" w14:textId="77777777" w:rsidR="00CB4BD4" w:rsidRPr="00BE60E0" w:rsidRDefault="00CB4BD4" w:rsidP="00CB4BD4">
      <w:pPr>
        <w:pStyle w:val="ListParagraph"/>
        <w:ind w:left="1080"/>
      </w:pPr>
    </w:p>
    <w:p w14:paraId="14FA6C11" w14:textId="4D7421E8" w:rsidR="00D812D2" w:rsidRDefault="00D812D2" w:rsidP="00D812D2">
      <w:pPr>
        <w:pStyle w:val="NoSpacing"/>
      </w:pPr>
      <w:r>
        <w:t xml:space="preserve">(A)   </w:t>
      </w:r>
      <w:r w:rsidR="00CB4BD4" w:rsidRPr="00BE60E0">
        <w:t>Both (I) and (II)</w:t>
      </w:r>
    </w:p>
    <w:p w14:paraId="13969BE5" w14:textId="3AD2499D" w:rsidR="00CB4BD4" w:rsidRPr="00BE60E0" w:rsidRDefault="00D812D2" w:rsidP="00D812D2">
      <w:pPr>
        <w:pStyle w:val="NoSpacing"/>
      </w:pPr>
      <w:r>
        <w:t xml:space="preserve">(B)   </w:t>
      </w:r>
      <w:r w:rsidR="00CB4BD4" w:rsidRPr="00BE60E0">
        <w:t>Only (I)</w:t>
      </w:r>
    </w:p>
    <w:p w14:paraId="13E759F7" w14:textId="4091F77B" w:rsidR="00CB4BD4" w:rsidRPr="00BE60E0" w:rsidRDefault="00D812D2" w:rsidP="00D812D2">
      <w:pPr>
        <w:pStyle w:val="NoSpacing"/>
      </w:pPr>
      <w:r>
        <w:t xml:space="preserve">(C)   </w:t>
      </w:r>
      <w:r w:rsidR="00CB4BD4" w:rsidRPr="00BE60E0">
        <w:t>Only (II)</w:t>
      </w:r>
    </w:p>
    <w:p w14:paraId="2D730DEE" w14:textId="5B90E16A" w:rsidR="00CB4BD4" w:rsidRPr="00D812D2" w:rsidRDefault="00D812D2" w:rsidP="00D812D2">
      <w:pPr>
        <w:pStyle w:val="NoSpacing"/>
        <w:rPr>
          <w:highlight w:val="yellow"/>
        </w:rPr>
      </w:pPr>
      <w:r>
        <w:rPr>
          <w:highlight w:val="yellow"/>
        </w:rPr>
        <w:t xml:space="preserve">(D)   </w:t>
      </w:r>
      <w:r w:rsidR="00CB4BD4" w:rsidRPr="00D812D2">
        <w:rPr>
          <w:highlight w:val="yellow"/>
        </w:rPr>
        <w:t>Neither (I) nor (II)</w:t>
      </w:r>
    </w:p>
    <w:p w14:paraId="18421BF8" w14:textId="77777777" w:rsidR="009D1BD3" w:rsidRDefault="009D1BD3" w:rsidP="00BE60E0">
      <w:pPr>
        <w:jc w:val="both"/>
        <w:rPr>
          <w:ins w:id="2" w:author="Timothy Lim" w:date="2020-10-05T19:09:00Z"/>
          <w:i/>
          <w:iCs/>
        </w:rPr>
      </w:pPr>
    </w:p>
    <w:p w14:paraId="0894F46B" w14:textId="6AB03444" w:rsidR="00054431" w:rsidRPr="00BE60E0" w:rsidRDefault="00594A26" w:rsidP="00BE60E0">
      <w:pPr>
        <w:jc w:val="both"/>
      </w:pPr>
      <w:r w:rsidRPr="00BE60E0">
        <w:rPr>
          <w:i/>
          <w:iCs/>
        </w:rPr>
        <w:t>Explanation: The parameter in this study is the average IQ of all</w:t>
      </w:r>
      <w:r w:rsidR="00557AC0">
        <w:rPr>
          <w:i/>
          <w:iCs/>
        </w:rPr>
        <w:t xml:space="preserve"> Primary 5</w:t>
      </w:r>
      <w:r w:rsidRPr="00BE60E0">
        <w:rPr>
          <w:i/>
          <w:iCs/>
        </w:rPr>
        <w:t xml:space="preserve"> </w:t>
      </w:r>
      <w:r w:rsidR="00557AC0">
        <w:rPr>
          <w:i/>
          <w:iCs/>
        </w:rPr>
        <w:t>children</w:t>
      </w:r>
      <w:r w:rsidR="00557AC0" w:rsidRPr="00BE60E0">
        <w:rPr>
          <w:i/>
          <w:iCs/>
        </w:rPr>
        <w:t xml:space="preserve"> </w:t>
      </w:r>
      <w:r w:rsidRPr="00BE60E0">
        <w:rPr>
          <w:i/>
          <w:iCs/>
        </w:rPr>
        <w:t>studying in local schools in Singapore. 106 is only a sample estimate of the actual parameter.</w:t>
      </w:r>
      <w:r w:rsidR="00557AC0">
        <w:rPr>
          <w:i/>
          <w:iCs/>
        </w:rPr>
        <w:t xml:space="preserve"> Hence statement (I) is incorrect.</w:t>
      </w:r>
      <w:r w:rsidRPr="00BE60E0">
        <w:rPr>
          <w:i/>
          <w:iCs/>
        </w:rPr>
        <w:t xml:space="preserve"> </w:t>
      </w:r>
      <w:r w:rsidR="00054431" w:rsidRPr="00BE60E0">
        <w:rPr>
          <w:rFonts w:cstheme="minorHAnsi"/>
          <w:i/>
          <w:iCs/>
        </w:rPr>
        <w:t xml:space="preserve">In </w:t>
      </w:r>
      <w:r w:rsidR="008E7FD5">
        <w:rPr>
          <w:rFonts w:cstheme="minorHAnsi"/>
          <w:i/>
          <w:iCs/>
        </w:rPr>
        <w:t xml:space="preserve">stratified </w:t>
      </w:r>
      <w:r w:rsidR="00054431" w:rsidRPr="00BE60E0">
        <w:rPr>
          <w:rFonts w:cstheme="minorHAnsi"/>
          <w:i/>
          <w:iCs/>
        </w:rPr>
        <w:t>sampling,</w:t>
      </w:r>
      <w:r w:rsidR="008E7FD5">
        <w:rPr>
          <w:rFonts w:cstheme="minorHAnsi"/>
          <w:i/>
          <w:iCs/>
        </w:rPr>
        <w:t xml:space="preserve"> the population is divided into groups (strata) and then we </w:t>
      </w:r>
      <w:r w:rsidR="0003275A">
        <w:rPr>
          <w:rFonts w:cstheme="minorHAnsi"/>
          <w:i/>
          <w:iCs/>
        </w:rPr>
        <w:t>randomly obtain a</w:t>
      </w:r>
      <w:r w:rsidR="008E7FD5">
        <w:rPr>
          <w:rFonts w:cstheme="minorHAnsi"/>
          <w:i/>
          <w:iCs/>
        </w:rPr>
        <w:t xml:space="preserve"> sample from each group</w:t>
      </w:r>
      <w:r w:rsidR="00054431" w:rsidRPr="00BE60E0">
        <w:rPr>
          <w:rFonts w:cstheme="minorHAnsi"/>
          <w:i/>
          <w:iCs/>
        </w:rPr>
        <w:t xml:space="preserve">. </w:t>
      </w:r>
      <w:r w:rsidR="004D136C" w:rsidRPr="00BE60E0">
        <w:rPr>
          <w:rFonts w:cstheme="minorHAnsi"/>
          <w:i/>
          <w:iCs/>
        </w:rPr>
        <w:t xml:space="preserve">In </w:t>
      </w:r>
      <w:r w:rsidR="00054431" w:rsidRPr="00BE60E0">
        <w:rPr>
          <w:i/>
          <w:iCs/>
        </w:rPr>
        <w:t>cluster sampling</w:t>
      </w:r>
      <w:r w:rsidR="008E7FD5">
        <w:rPr>
          <w:i/>
          <w:iCs/>
        </w:rPr>
        <w:t xml:space="preserve">, </w:t>
      </w:r>
      <w:r w:rsidR="008E7FD5">
        <w:rPr>
          <w:rFonts w:cstheme="minorHAnsi"/>
          <w:i/>
          <w:iCs/>
        </w:rPr>
        <w:t>the population is</w:t>
      </w:r>
      <w:r w:rsidR="0003275A">
        <w:rPr>
          <w:rFonts w:cstheme="minorHAnsi"/>
          <w:i/>
          <w:iCs/>
        </w:rPr>
        <w:t xml:space="preserve"> first</w:t>
      </w:r>
      <w:r w:rsidR="008E7FD5">
        <w:rPr>
          <w:rFonts w:cstheme="minorHAnsi"/>
          <w:i/>
          <w:iCs/>
        </w:rPr>
        <w:t xml:space="preserve"> divided into groups (clusters)</w:t>
      </w:r>
      <w:r w:rsidR="0003275A">
        <w:rPr>
          <w:rFonts w:cstheme="minorHAnsi"/>
          <w:i/>
          <w:iCs/>
        </w:rPr>
        <w:t>.</w:t>
      </w:r>
      <w:r w:rsidR="008E7FD5">
        <w:rPr>
          <w:rFonts w:cstheme="minorHAnsi"/>
          <w:i/>
          <w:iCs/>
        </w:rPr>
        <w:t xml:space="preserve"> </w:t>
      </w:r>
      <w:r w:rsidR="0003275A">
        <w:rPr>
          <w:rFonts w:cstheme="minorHAnsi"/>
          <w:i/>
          <w:iCs/>
        </w:rPr>
        <w:t>T</w:t>
      </w:r>
      <w:r w:rsidR="008E7FD5">
        <w:rPr>
          <w:rFonts w:cstheme="minorHAnsi"/>
          <w:i/>
          <w:iCs/>
        </w:rPr>
        <w:t>hen we take</w:t>
      </w:r>
      <w:r w:rsidR="008E7FD5">
        <w:rPr>
          <w:i/>
          <w:iCs/>
        </w:rPr>
        <w:t xml:space="preserve"> a random s</w:t>
      </w:r>
      <w:r w:rsidR="0003275A">
        <w:rPr>
          <w:i/>
          <w:iCs/>
        </w:rPr>
        <w:t>election</w:t>
      </w:r>
      <w:r w:rsidR="008E7FD5">
        <w:rPr>
          <w:i/>
          <w:iCs/>
        </w:rPr>
        <w:t xml:space="preserve"> of clusters</w:t>
      </w:r>
      <w:r w:rsidR="0003275A">
        <w:rPr>
          <w:i/>
          <w:iCs/>
        </w:rPr>
        <w:t xml:space="preserve"> from all clusters</w:t>
      </w:r>
      <w:r w:rsidR="00054431" w:rsidRPr="00BE60E0">
        <w:rPr>
          <w:i/>
          <w:iCs/>
        </w:rPr>
        <w:t xml:space="preserve">, </w:t>
      </w:r>
      <w:r w:rsidR="0003275A">
        <w:rPr>
          <w:i/>
          <w:iCs/>
        </w:rPr>
        <w:t xml:space="preserve">and include all units in the chosen clusters to </w:t>
      </w:r>
      <w:r w:rsidR="00557AC0">
        <w:rPr>
          <w:i/>
          <w:iCs/>
        </w:rPr>
        <w:t>comprise</w:t>
      </w:r>
      <w:r w:rsidR="0003275A">
        <w:rPr>
          <w:i/>
          <w:iCs/>
        </w:rPr>
        <w:t xml:space="preserve"> our sample. Here, cluster sampling is employed, w</w:t>
      </w:r>
      <w:r w:rsidR="00054431" w:rsidRPr="00BE60E0">
        <w:rPr>
          <w:i/>
          <w:iCs/>
        </w:rPr>
        <w:t>here each school is a cluster.</w:t>
      </w:r>
      <w:r w:rsidR="002A3365" w:rsidRPr="00BE60E0">
        <w:rPr>
          <w:i/>
          <w:iCs/>
        </w:rPr>
        <w:t xml:space="preserve"> </w:t>
      </w:r>
      <w:r w:rsidR="00557AC0">
        <w:rPr>
          <w:i/>
          <w:iCs/>
        </w:rPr>
        <w:t xml:space="preserve">Hence statement (II) is also incorrect. </w:t>
      </w:r>
      <w:r w:rsidR="0003275A">
        <w:rPr>
          <w:i/>
          <w:iCs/>
        </w:rPr>
        <w:t>S</w:t>
      </w:r>
      <w:r w:rsidR="002A3365" w:rsidRPr="00BE60E0">
        <w:rPr>
          <w:i/>
          <w:iCs/>
        </w:rPr>
        <w:t xml:space="preserve">ee Chapter 3, Unit 3, </w:t>
      </w:r>
      <w:r w:rsidR="00D62471">
        <w:rPr>
          <w:i/>
          <w:iCs/>
        </w:rPr>
        <w:t>S</w:t>
      </w:r>
      <w:r w:rsidR="002A3365" w:rsidRPr="00BE60E0">
        <w:rPr>
          <w:i/>
          <w:iCs/>
        </w:rPr>
        <w:t xml:space="preserve">lides </w:t>
      </w:r>
      <w:r w:rsidR="008E7FD5">
        <w:rPr>
          <w:i/>
          <w:iCs/>
        </w:rPr>
        <w:t xml:space="preserve">31-32, </w:t>
      </w:r>
      <w:r w:rsidR="002A3365" w:rsidRPr="00BE60E0">
        <w:rPr>
          <w:i/>
          <w:iCs/>
        </w:rPr>
        <w:t xml:space="preserve">34-36, and Unit 5, </w:t>
      </w:r>
      <w:r w:rsidR="00D62471">
        <w:rPr>
          <w:i/>
          <w:iCs/>
        </w:rPr>
        <w:t>S</w:t>
      </w:r>
      <w:r w:rsidR="002A3365" w:rsidRPr="00BE60E0">
        <w:rPr>
          <w:i/>
          <w:iCs/>
        </w:rPr>
        <w:t>lide 60.</w:t>
      </w:r>
    </w:p>
    <w:p w14:paraId="31490927" w14:textId="77777777" w:rsidR="007541EE" w:rsidRPr="00BE60E0" w:rsidRDefault="007541EE"/>
    <w:sectPr w:rsidR="007541EE" w:rsidRPr="00BE60E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E7B552" w15:done="0"/>
  <w15:commentEx w15:paraId="536A18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7B552" w16cid:durableId="23170EA6"/>
  <w16cid:commentId w16cid:paraId="536A1863" w16cid:durableId="23170E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2DDF"/>
    <w:multiLevelType w:val="hybridMultilevel"/>
    <w:tmpl w:val="0C1CD404"/>
    <w:lvl w:ilvl="0" w:tplc="03E23810">
      <w:start w:val="9"/>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9E12DA3"/>
    <w:multiLevelType w:val="hybridMultilevel"/>
    <w:tmpl w:val="770C97F2"/>
    <w:lvl w:ilvl="0" w:tplc="190E9E1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1471323"/>
    <w:multiLevelType w:val="hybridMultilevel"/>
    <w:tmpl w:val="A7969762"/>
    <w:lvl w:ilvl="0" w:tplc="AD60D310">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3A13EE4"/>
    <w:multiLevelType w:val="hybridMultilevel"/>
    <w:tmpl w:val="874C191E"/>
    <w:lvl w:ilvl="0" w:tplc="00B6B024">
      <w:start w:val="1"/>
      <w:numFmt w:val="upperLetter"/>
      <w:lvlText w:val="(%1)"/>
      <w:lvlJc w:val="left"/>
      <w:pPr>
        <w:ind w:left="720" w:hanging="360"/>
      </w:pPr>
      <w:rPr>
        <w:rFonts w:asciiTheme="minorHAnsi" w:eastAsiaTheme="minorHAnsi"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427467B"/>
    <w:multiLevelType w:val="hybridMultilevel"/>
    <w:tmpl w:val="DB781B66"/>
    <w:lvl w:ilvl="0" w:tplc="814CC5DC">
      <w:start w:val="1"/>
      <w:numFmt w:val="upperLetter"/>
      <w:lvlText w:val="(%1)"/>
      <w:lvlJc w:val="left"/>
      <w:pPr>
        <w:ind w:left="720" w:hanging="360"/>
      </w:pPr>
      <w:rPr>
        <w:rFonts w:asciiTheme="minorHAnsi" w:eastAsiaTheme="minorHAnsi"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7D03644"/>
    <w:multiLevelType w:val="hybridMultilevel"/>
    <w:tmpl w:val="E234AA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FB34413"/>
    <w:multiLevelType w:val="hybridMultilevel"/>
    <w:tmpl w:val="8EA4940A"/>
    <w:lvl w:ilvl="0" w:tplc="93F22AE2">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235B157E"/>
    <w:multiLevelType w:val="hybridMultilevel"/>
    <w:tmpl w:val="D7E87320"/>
    <w:lvl w:ilvl="0" w:tplc="36F8378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6C7543F"/>
    <w:multiLevelType w:val="hybridMultilevel"/>
    <w:tmpl w:val="DFA44818"/>
    <w:lvl w:ilvl="0" w:tplc="67209C2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979486E"/>
    <w:multiLevelType w:val="hybridMultilevel"/>
    <w:tmpl w:val="F6E0A590"/>
    <w:lvl w:ilvl="0" w:tplc="F758A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FE6F9F"/>
    <w:multiLevelType w:val="hybridMultilevel"/>
    <w:tmpl w:val="80A23DAE"/>
    <w:lvl w:ilvl="0" w:tplc="029EC3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955481"/>
    <w:multiLevelType w:val="hybridMultilevel"/>
    <w:tmpl w:val="1DF22048"/>
    <w:lvl w:ilvl="0" w:tplc="CAD4A4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C463F23"/>
    <w:multiLevelType w:val="hybridMultilevel"/>
    <w:tmpl w:val="D7E87320"/>
    <w:lvl w:ilvl="0" w:tplc="36F8378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6F265DF5"/>
    <w:multiLevelType w:val="hybridMultilevel"/>
    <w:tmpl w:val="F44A4E2E"/>
    <w:lvl w:ilvl="0" w:tplc="56E27940">
      <w:start w:val="2"/>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776B0AE4"/>
    <w:multiLevelType w:val="hybridMultilevel"/>
    <w:tmpl w:val="4EB01764"/>
    <w:lvl w:ilvl="0" w:tplc="3AD420B0">
      <w:start w:val="1"/>
      <w:numFmt w:val="decimal"/>
      <w:lvlText w:val="%1&gt;"/>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796574D0"/>
    <w:multiLevelType w:val="hybridMultilevel"/>
    <w:tmpl w:val="CDCC8638"/>
    <w:lvl w:ilvl="0" w:tplc="FFFFFFFF">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6">
    <w:nsid w:val="7DDD4FEB"/>
    <w:multiLevelType w:val="hybridMultilevel"/>
    <w:tmpl w:val="6E8EC88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nsid w:val="7EF56209"/>
    <w:multiLevelType w:val="hybridMultilevel"/>
    <w:tmpl w:val="6444F4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4"/>
  </w:num>
  <w:num w:numId="5">
    <w:abstractNumId w:val="1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3"/>
  </w:num>
  <w:num w:numId="11">
    <w:abstractNumId w:val="1"/>
  </w:num>
  <w:num w:numId="12">
    <w:abstractNumId w:val="17"/>
  </w:num>
  <w:num w:numId="13">
    <w:abstractNumId w:val="8"/>
  </w:num>
  <w:num w:numId="14">
    <w:abstractNumId w:val="14"/>
  </w:num>
  <w:num w:numId="15">
    <w:abstractNumId w:val="11"/>
  </w:num>
  <w:num w:numId="16">
    <w:abstractNumId w:val="9"/>
  </w:num>
  <w:num w:numId="17">
    <w:abstractNumId w:val="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lter Chan">
    <w15:presenceInfo w15:providerId="Windows Live" w15:userId="09187ab64702a325"/>
  </w15:person>
  <w15:person w15:author="Yap Von Bing">
    <w15:presenceInfo w15:providerId="None" w15:userId="Yap Von Bing"/>
  </w15:person>
  <w15:person w15:author="Yap Von Bing [2]">
    <w15:presenceInfo w15:providerId="AD" w15:userId="S::stayapvb@nus.edu.sg::bab4e7d6-4326-41fa-b2c4-b51c15c7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8B"/>
    <w:rsid w:val="00015D01"/>
    <w:rsid w:val="00021BCF"/>
    <w:rsid w:val="0003275A"/>
    <w:rsid w:val="00050F62"/>
    <w:rsid w:val="00052030"/>
    <w:rsid w:val="00053ECE"/>
    <w:rsid w:val="00054431"/>
    <w:rsid w:val="000631AC"/>
    <w:rsid w:val="00067E0A"/>
    <w:rsid w:val="00091CA4"/>
    <w:rsid w:val="000B6D7B"/>
    <w:rsid w:val="000C2D07"/>
    <w:rsid w:val="000F1139"/>
    <w:rsid w:val="000F147F"/>
    <w:rsid w:val="00130E54"/>
    <w:rsid w:val="00167094"/>
    <w:rsid w:val="00167E2F"/>
    <w:rsid w:val="001F00DD"/>
    <w:rsid w:val="002328DF"/>
    <w:rsid w:val="002811E1"/>
    <w:rsid w:val="002A3365"/>
    <w:rsid w:val="002D1222"/>
    <w:rsid w:val="002E3DAF"/>
    <w:rsid w:val="00310BC7"/>
    <w:rsid w:val="00311FDD"/>
    <w:rsid w:val="00316765"/>
    <w:rsid w:val="003844A8"/>
    <w:rsid w:val="00390CF7"/>
    <w:rsid w:val="003C6C92"/>
    <w:rsid w:val="003D01C7"/>
    <w:rsid w:val="003F15FC"/>
    <w:rsid w:val="004619A7"/>
    <w:rsid w:val="0047303E"/>
    <w:rsid w:val="00490D8F"/>
    <w:rsid w:val="004A13D4"/>
    <w:rsid w:val="004B32B4"/>
    <w:rsid w:val="004D136C"/>
    <w:rsid w:val="004E6F33"/>
    <w:rsid w:val="0053339B"/>
    <w:rsid w:val="00557AC0"/>
    <w:rsid w:val="00594A26"/>
    <w:rsid w:val="005A72E6"/>
    <w:rsid w:val="005B1C17"/>
    <w:rsid w:val="005B4A1F"/>
    <w:rsid w:val="005E7809"/>
    <w:rsid w:val="005F3BD0"/>
    <w:rsid w:val="00600C1F"/>
    <w:rsid w:val="00611990"/>
    <w:rsid w:val="00614289"/>
    <w:rsid w:val="006435D4"/>
    <w:rsid w:val="0064636F"/>
    <w:rsid w:val="00652092"/>
    <w:rsid w:val="00682BF3"/>
    <w:rsid w:val="0069000D"/>
    <w:rsid w:val="00692726"/>
    <w:rsid w:val="006B0350"/>
    <w:rsid w:val="006D38AB"/>
    <w:rsid w:val="006E410C"/>
    <w:rsid w:val="00721A03"/>
    <w:rsid w:val="00752DF7"/>
    <w:rsid w:val="007541EE"/>
    <w:rsid w:val="007564EC"/>
    <w:rsid w:val="0076191E"/>
    <w:rsid w:val="007975AD"/>
    <w:rsid w:val="007A32D3"/>
    <w:rsid w:val="007C27E9"/>
    <w:rsid w:val="007E6FF8"/>
    <w:rsid w:val="007F14C2"/>
    <w:rsid w:val="007F451B"/>
    <w:rsid w:val="00812ADF"/>
    <w:rsid w:val="00835074"/>
    <w:rsid w:val="00852763"/>
    <w:rsid w:val="00860815"/>
    <w:rsid w:val="008863F0"/>
    <w:rsid w:val="008A1FDD"/>
    <w:rsid w:val="008B071A"/>
    <w:rsid w:val="008B3380"/>
    <w:rsid w:val="008C2ADE"/>
    <w:rsid w:val="008E7FD5"/>
    <w:rsid w:val="0091274E"/>
    <w:rsid w:val="00934145"/>
    <w:rsid w:val="009347F7"/>
    <w:rsid w:val="00973910"/>
    <w:rsid w:val="00974018"/>
    <w:rsid w:val="009748CF"/>
    <w:rsid w:val="00981E52"/>
    <w:rsid w:val="00996DA3"/>
    <w:rsid w:val="009A3EA3"/>
    <w:rsid w:val="009D1BD3"/>
    <w:rsid w:val="009D368B"/>
    <w:rsid w:val="009E1C1C"/>
    <w:rsid w:val="009F11E3"/>
    <w:rsid w:val="00A11D74"/>
    <w:rsid w:val="00A54B82"/>
    <w:rsid w:val="00A739E6"/>
    <w:rsid w:val="00A770F0"/>
    <w:rsid w:val="00A86244"/>
    <w:rsid w:val="00A9421C"/>
    <w:rsid w:val="00AB65D8"/>
    <w:rsid w:val="00AD268B"/>
    <w:rsid w:val="00AF7D84"/>
    <w:rsid w:val="00B032C2"/>
    <w:rsid w:val="00B5393D"/>
    <w:rsid w:val="00B63612"/>
    <w:rsid w:val="00B67B78"/>
    <w:rsid w:val="00B812E9"/>
    <w:rsid w:val="00BD5C5B"/>
    <w:rsid w:val="00BE60E0"/>
    <w:rsid w:val="00BE741D"/>
    <w:rsid w:val="00BF22D1"/>
    <w:rsid w:val="00C113EA"/>
    <w:rsid w:val="00C20BDD"/>
    <w:rsid w:val="00C21167"/>
    <w:rsid w:val="00CB4BD4"/>
    <w:rsid w:val="00CE7313"/>
    <w:rsid w:val="00D26902"/>
    <w:rsid w:val="00D36798"/>
    <w:rsid w:val="00D52E51"/>
    <w:rsid w:val="00D62471"/>
    <w:rsid w:val="00D812D2"/>
    <w:rsid w:val="00D94B59"/>
    <w:rsid w:val="00DB43A3"/>
    <w:rsid w:val="00DD74A9"/>
    <w:rsid w:val="00DD7811"/>
    <w:rsid w:val="00E00DB3"/>
    <w:rsid w:val="00E16322"/>
    <w:rsid w:val="00E260C7"/>
    <w:rsid w:val="00E43DFA"/>
    <w:rsid w:val="00E67D88"/>
    <w:rsid w:val="00EC11A8"/>
    <w:rsid w:val="00ED37EB"/>
    <w:rsid w:val="00ED51D4"/>
    <w:rsid w:val="00EF30F8"/>
    <w:rsid w:val="00F62185"/>
    <w:rsid w:val="00F74DEB"/>
    <w:rsid w:val="00F84C19"/>
    <w:rsid w:val="00F8644E"/>
    <w:rsid w:val="00FA7FA2"/>
    <w:rsid w:val="00FC0171"/>
    <w:rsid w:val="00FF24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89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8B"/>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8B"/>
    <w:pPr>
      <w:ind w:left="720"/>
      <w:contextualSpacing/>
    </w:pPr>
  </w:style>
  <w:style w:type="table" w:styleId="TableGrid">
    <w:name w:val="Table Grid"/>
    <w:basedOn w:val="TableNormal"/>
    <w:uiPriority w:val="39"/>
    <w:rsid w:val="00CB4BD4"/>
    <w:pPr>
      <w:spacing w:after="0" w:line="240" w:lineRule="auto"/>
    </w:pPr>
    <w:rPr>
      <w:rFonts w:eastAsiaTheme="minorHAnsi"/>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ED37EB"/>
  </w:style>
  <w:style w:type="table" w:customStyle="1" w:styleId="GridTable1Light-Accent11">
    <w:name w:val="Grid Table 1 Light - Accent 11"/>
    <w:basedOn w:val="TableNormal"/>
    <w:uiPriority w:val="46"/>
    <w:rsid w:val="00ED37EB"/>
    <w:pPr>
      <w:spacing w:after="0" w:line="240" w:lineRule="auto"/>
    </w:pPr>
    <w:rPr>
      <w:rFonts w:eastAsiaTheme="minorHAnsi"/>
      <w:lang w:eastAsia="en-US"/>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C2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DE"/>
    <w:rPr>
      <w:rFonts w:ascii="Segoe UI" w:eastAsiaTheme="minorHAnsi" w:hAnsi="Segoe UI" w:cs="Segoe UI"/>
      <w:sz w:val="18"/>
      <w:szCs w:val="18"/>
      <w:lang w:val="en-US" w:eastAsia="en-US"/>
    </w:rPr>
  </w:style>
  <w:style w:type="character" w:styleId="Hyperlink">
    <w:name w:val="Hyperlink"/>
    <w:basedOn w:val="DefaultParagraphFont"/>
    <w:uiPriority w:val="99"/>
    <w:unhideWhenUsed/>
    <w:rsid w:val="00BE60E0"/>
    <w:rPr>
      <w:color w:val="0563C1" w:themeColor="hyperlink"/>
      <w:u w:val="single"/>
    </w:rPr>
  </w:style>
  <w:style w:type="character" w:customStyle="1" w:styleId="UnresolvedMention1">
    <w:name w:val="Unresolved Mention1"/>
    <w:basedOn w:val="DefaultParagraphFont"/>
    <w:uiPriority w:val="99"/>
    <w:semiHidden/>
    <w:unhideWhenUsed/>
    <w:rsid w:val="00BE60E0"/>
    <w:rPr>
      <w:color w:val="605E5C"/>
      <w:shd w:val="clear" w:color="auto" w:fill="E1DFDD"/>
    </w:rPr>
  </w:style>
  <w:style w:type="character" w:styleId="FollowedHyperlink">
    <w:name w:val="FollowedHyperlink"/>
    <w:basedOn w:val="DefaultParagraphFont"/>
    <w:uiPriority w:val="99"/>
    <w:semiHidden/>
    <w:unhideWhenUsed/>
    <w:rsid w:val="00BE60E0"/>
    <w:rPr>
      <w:color w:val="954F72" w:themeColor="followedHyperlink"/>
      <w:u w:val="single"/>
    </w:rPr>
  </w:style>
  <w:style w:type="character" w:styleId="CommentReference">
    <w:name w:val="annotation reference"/>
    <w:basedOn w:val="DefaultParagraphFont"/>
    <w:uiPriority w:val="99"/>
    <w:semiHidden/>
    <w:unhideWhenUsed/>
    <w:rsid w:val="006435D4"/>
    <w:rPr>
      <w:sz w:val="16"/>
      <w:szCs w:val="16"/>
    </w:rPr>
  </w:style>
  <w:style w:type="paragraph" w:styleId="CommentText">
    <w:name w:val="annotation text"/>
    <w:basedOn w:val="Normal"/>
    <w:link w:val="CommentTextChar"/>
    <w:uiPriority w:val="99"/>
    <w:unhideWhenUsed/>
    <w:rsid w:val="006435D4"/>
    <w:pPr>
      <w:spacing w:line="240" w:lineRule="auto"/>
    </w:pPr>
    <w:rPr>
      <w:sz w:val="20"/>
      <w:szCs w:val="20"/>
    </w:rPr>
  </w:style>
  <w:style w:type="character" w:customStyle="1" w:styleId="CommentTextChar">
    <w:name w:val="Comment Text Char"/>
    <w:basedOn w:val="DefaultParagraphFont"/>
    <w:link w:val="CommentText"/>
    <w:uiPriority w:val="99"/>
    <w:rsid w:val="006435D4"/>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6435D4"/>
    <w:rPr>
      <w:b/>
      <w:bCs/>
    </w:rPr>
  </w:style>
  <w:style w:type="character" w:customStyle="1" w:styleId="CommentSubjectChar">
    <w:name w:val="Comment Subject Char"/>
    <w:basedOn w:val="CommentTextChar"/>
    <w:link w:val="CommentSubject"/>
    <w:uiPriority w:val="99"/>
    <w:semiHidden/>
    <w:rsid w:val="006435D4"/>
    <w:rPr>
      <w:rFonts w:eastAsiaTheme="minorHAnsi"/>
      <w:b/>
      <w:bCs/>
      <w:sz w:val="20"/>
      <w:szCs w:val="20"/>
      <w:lang w:val="en-US" w:eastAsia="en-US"/>
    </w:rPr>
  </w:style>
  <w:style w:type="paragraph" w:styleId="NoSpacing">
    <w:name w:val="No Spacing"/>
    <w:uiPriority w:val="1"/>
    <w:qFormat/>
    <w:rsid w:val="00021BCF"/>
    <w:pPr>
      <w:spacing w:after="0" w:line="240" w:lineRule="auto"/>
    </w:pPr>
    <w:rPr>
      <w:rFonts w:eastAsiaTheme="minorHAnsi"/>
      <w:lang w:val="en-US" w:eastAsia="en-US"/>
    </w:rPr>
  </w:style>
  <w:style w:type="character" w:styleId="PlaceholderText">
    <w:name w:val="Placeholder Text"/>
    <w:basedOn w:val="DefaultParagraphFont"/>
    <w:uiPriority w:val="99"/>
    <w:semiHidden/>
    <w:rsid w:val="003167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8B"/>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8B"/>
    <w:pPr>
      <w:ind w:left="720"/>
      <w:contextualSpacing/>
    </w:pPr>
  </w:style>
  <w:style w:type="table" w:styleId="TableGrid">
    <w:name w:val="Table Grid"/>
    <w:basedOn w:val="TableNormal"/>
    <w:uiPriority w:val="39"/>
    <w:rsid w:val="00CB4BD4"/>
    <w:pPr>
      <w:spacing w:after="0" w:line="240" w:lineRule="auto"/>
    </w:pPr>
    <w:rPr>
      <w:rFonts w:eastAsiaTheme="minorHAnsi"/>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ED37EB"/>
  </w:style>
  <w:style w:type="table" w:customStyle="1" w:styleId="GridTable1Light-Accent11">
    <w:name w:val="Grid Table 1 Light - Accent 11"/>
    <w:basedOn w:val="TableNormal"/>
    <w:uiPriority w:val="46"/>
    <w:rsid w:val="00ED37EB"/>
    <w:pPr>
      <w:spacing w:after="0" w:line="240" w:lineRule="auto"/>
    </w:pPr>
    <w:rPr>
      <w:rFonts w:eastAsiaTheme="minorHAnsi"/>
      <w:lang w:eastAsia="en-US"/>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C2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DE"/>
    <w:rPr>
      <w:rFonts w:ascii="Segoe UI" w:eastAsiaTheme="minorHAnsi" w:hAnsi="Segoe UI" w:cs="Segoe UI"/>
      <w:sz w:val="18"/>
      <w:szCs w:val="18"/>
      <w:lang w:val="en-US" w:eastAsia="en-US"/>
    </w:rPr>
  </w:style>
  <w:style w:type="character" w:styleId="Hyperlink">
    <w:name w:val="Hyperlink"/>
    <w:basedOn w:val="DefaultParagraphFont"/>
    <w:uiPriority w:val="99"/>
    <w:unhideWhenUsed/>
    <w:rsid w:val="00BE60E0"/>
    <w:rPr>
      <w:color w:val="0563C1" w:themeColor="hyperlink"/>
      <w:u w:val="single"/>
    </w:rPr>
  </w:style>
  <w:style w:type="character" w:customStyle="1" w:styleId="UnresolvedMention1">
    <w:name w:val="Unresolved Mention1"/>
    <w:basedOn w:val="DefaultParagraphFont"/>
    <w:uiPriority w:val="99"/>
    <w:semiHidden/>
    <w:unhideWhenUsed/>
    <w:rsid w:val="00BE60E0"/>
    <w:rPr>
      <w:color w:val="605E5C"/>
      <w:shd w:val="clear" w:color="auto" w:fill="E1DFDD"/>
    </w:rPr>
  </w:style>
  <w:style w:type="character" w:styleId="FollowedHyperlink">
    <w:name w:val="FollowedHyperlink"/>
    <w:basedOn w:val="DefaultParagraphFont"/>
    <w:uiPriority w:val="99"/>
    <w:semiHidden/>
    <w:unhideWhenUsed/>
    <w:rsid w:val="00BE60E0"/>
    <w:rPr>
      <w:color w:val="954F72" w:themeColor="followedHyperlink"/>
      <w:u w:val="single"/>
    </w:rPr>
  </w:style>
  <w:style w:type="character" w:styleId="CommentReference">
    <w:name w:val="annotation reference"/>
    <w:basedOn w:val="DefaultParagraphFont"/>
    <w:uiPriority w:val="99"/>
    <w:semiHidden/>
    <w:unhideWhenUsed/>
    <w:rsid w:val="006435D4"/>
    <w:rPr>
      <w:sz w:val="16"/>
      <w:szCs w:val="16"/>
    </w:rPr>
  </w:style>
  <w:style w:type="paragraph" w:styleId="CommentText">
    <w:name w:val="annotation text"/>
    <w:basedOn w:val="Normal"/>
    <w:link w:val="CommentTextChar"/>
    <w:uiPriority w:val="99"/>
    <w:unhideWhenUsed/>
    <w:rsid w:val="006435D4"/>
    <w:pPr>
      <w:spacing w:line="240" w:lineRule="auto"/>
    </w:pPr>
    <w:rPr>
      <w:sz w:val="20"/>
      <w:szCs w:val="20"/>
    </w:rPr>
  </w:style>
  <w:style w:type="character" w:customStyle="1" w:styleId="CommentTextChar">
    <w:name w:val="Comment Text Char"/>
    <w:basedOn w:val="DefaultParagraphFont"/>
    <w:link w:val="CommentText"/>
    <w:uiPriority w:val="99"/>
    <w:rsid w:val="006435D4"/>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6435D4"/>
    <w:rPr>
      <w:b/>
      <w:bCs/>
    </w:rPr>
  </w:style>
  <w:style w:type="character" w:customStyle="1" w:styleId="CommentSubjectChar">
    <w:name w:val="Comment Subject Char"/>
    <w:basedOn w:val="CommentTextChar"/>
    <w:link w:val="CommentSubject"/>
    <w:uiPriority w:val="99"/>
    <w:semiHidden/>
    <w:rsid w:val="006435D4"/>
    <w:rPr>
      <w:rFonts w:eastAsiaTheme="minorHAnsi"/>
      <w:b/>
      <w:bCs/>
      <w:sz w:val="20"/>
      <w:szCs w:val="20"/>
      <w:lang w:val="en-US" w:eastAsia="en-US"/>
    </w:rPr>
  </w:style>
  <w:style w:type="paragraph" w:styleId="NoSpacing">
    <w:name w:val="No Spacing"/>
    <w:uiPriority w:val="1"/>
    <w:qFormat/>
    <w:rsid w:val="00021BCF"/>
    <w:pPr>
      <w:spacing w:after="0" w:line="240" w:lineRule="auto"/>
    </w:pPr>
    <w:rPr>
      <w:rFonts w:eastAsiaTheme="minorHAnsi"/>
      <w:lang w:val="en-US" w:eastAsia="en-US"/>
    </w:rPr>
  </w:style>
  <w:style w:type="character" w:styleId="PlaceholderText">
    <w:name w:val="Placeholder Text"/>
    <w:basedOn w:val="DefaultParagraphFont"/>
    <w:uiPriority w:val="99"/>
    <w:semiHidden/>
    <w:rsid w:val="003167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341">
      <w:bodyDiv w:val="1"/>
      <w:marLeft w:val="0"/>
      <w:marRight w:val="0"/>
      <w:marTop w:val="0"/>
      <w:marBottom w:val="0"/>
      <w:divBdr>
        <w:top w:val="none" w:sz="0" w:space="0" w:color="auto"/>
        <w:left w:val="none" w:sz="0" w:space="0" w:color="auto"/>
        <w:bottom w:val="none" w:sz="0" w:space="0" w:color="auto"/>
        <w:right w:val="none" w:sz="0" w:space="0" w:color="auto"/>
      </w:divBdr>
    </w:div>
    <w:div w:id="734623772">
      <w:bodyDiv w:val="1"/>
      <w:marLeft w:val="0"/>
      <w:marRight w:val="0"/>
      <w:marTop w:val="0"/>
      <w:marBottom w:val="0"/>
      <w:divBdr>
        <w:top w:val="none" w:sz="0" w:space="0" w:color="auto"/>
        <w:left w:val="none" w:sz="0" w:space="0" w:color="auto"/>
        <w:bottom w:val="none" w:sz="0" w:space="0" w:color="auto"/>
        <w:right w:val="none" w:sz="0" w:space="0" w:color="auto"/>
      </w:divBdr>
    </w:div>
    <w:div w:id="209921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images.app.goo.gl/FGseg31kiTAW7psK6" TargetMode="External"/><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69DA-826C-D14F-86CC-C040C053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1326</Words>
  <Characters>7560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Wan Mei Amanda</dc:creator>
  <cp:keywords/>
  <dc:description/>
  <cp:lastModifiedBy>Timothy Lim</cp:lastModifiedBy>
  <cp:revision>2</cp:revision>
  <dcterms:created xsi:type="dcterms:W3CDTF">2020-10-06T01:55:00Z</dcterms:created>
  <dcterms:modified xsi:type="dcterms:W3CDTF">2020-10-06T01:55:00Z</dcterms:modified>
</cp:coreProperties>
</file>