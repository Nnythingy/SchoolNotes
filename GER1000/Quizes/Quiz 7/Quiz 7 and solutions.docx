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35DD5" w14:textId="77777777" w:rsidR="00835074" w:rsidRPr="00A3412F" w:rsidRDefault="00835074" w:rsidP="0083507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bookmarkStart w:id="0" w:name="_Hlk50968045"/>
      <w:r>
        <w:rPr>
          <w:rFonts w:cstheme="minorHAnsi"/>
          <w:b/>
        </w:rPr>
        <w:t>GER1000 2020 Sem 1</w:t>
      </w:r>
    </w:p>
    <w:p w14:paraId="281396C3" w14:textId="52980465" w:rsidR="00835074" w:rsidRDefault="00835074" w:rsidP="0083507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A3412F">
        <w:rPr>
          <w:rFonts w:cstheme="minorHAnsi"/>
          <w:b/>
        </w:rPr>
        <w:t xml:space="preserve">Quiz </w:t>
      </w:r>
      <w:r w:rsidR="0052437C">
        <w:rPr>
          <w:rFonts w:cstheme="minorHAnsi"/>
          <w:b/>
        </w:rPr>
        <w:t>7</w:t>
      </w:r>
      <w:r w:rsidRPr="00A3412F">
        <w:rPr>
          <w:rFonts w:cstheme="minorHAnsi"/>
          <w:b/>
        </w:rPr>
        <w:t xml:space="preserve"> and solutions</w:t>
      </w:r>
    </w:p>
    <w:p w14:paraId="2CED79D3" w14:textId="77777777" w:rsidR="007B5C6F" w:rsidRPr="00A3412F" w:rsidRDefault="007B5C6F" w:rsidP="0083507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2F132C5F" w14:textId="0E2DFD1A" w:rsidR="00E67D88" w:rsidRDefault="0052437C" w:rsidP="0052437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1) A coin manufacturer claims that he has produced a biased coin with P(H) = 0.4 and P(T) = 0.6 where P(H) denotes </w:t>
      </w:r>
      <w:ins w:id="1" w:author="Lam Fu Yuan, Kevin" w:date="2020-09-24T08:29:00Z">
        <w:r w:rsidR="006D6C56">
          <w:rPr>
            <w:rFonts w:ascii="Calibri" w:hAnsi="Calibri" w:cs="Calibri"/>
          </w:rPr>
          <w:t xml:space="preserve">the </w:t>
        </w:r>
      </w:ins>
      <w:r>
        <w:rPr>
          <w:rFonts w:ascii="Calibri" w:hAnsi="Calibri" w:cs="Calibri"/>
        </w:rPr>
        <w:t xml:space="preserve">probability of the coin landing on </w:t>
      </w:r>
      <w:ins w:id="2" w:author="Lam Fu Yuan, Kevin" w:date="2020-09-24T08:29:00Z">
        <w:r w:rsidR="006D6C56">
          <w:rPr>
            <w:rFonts w:ascii="Calibri" w:hAnsi="Calibri" w:cs="Calibri"/>
          </w:rPr>
          <w:t>h</w:t>
        </w:r>
      </w:ins>
      <w:r>
        <w:rPr>
          <w:rFonts w:ascii="Calibri" w:hAnsi="Calibri" w:cs="Calibri"/>
        </w:rPr>
        <w:t xml:space="preserve">eads and P(T) denotes the probability of the coin landing on tails. Brad takes this coin and tosses it </w:t>
      </w:r>
      <w:r w:rsidR="00356239">
        <w:rPr>
          <w:rFonts w:ascii="Calibri" w:hAnsi="Calibri" w:cs="Calibri"/>
        </w:rPr>
        <w:t>10</w:t>
      </w:r>
      <w:r>
        <w:rPr>
          <w:rFonts w:ascii="Calibri" w:hAnsi="Calibri" w:cs="Calibri"/>
        </w:rPr>
        <w:t xml:space="preserve"> times. He obtains heads on the first </w:t>
      </w:r>
      <w:r w:rsidR="00356239"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 tosses and tails on the last</w:t>
      </w:r>
      <w:r w:rsidR="00356239">
        <w:rPr>
          <w:rFonts w:ascii="Calibri" w:hAnsi="Calibri" w:cs="Calibri"/>
        </w:rPr>
        <w:t xml:space="preserve"> two</w:t>
      </w:r>
      <w:r>
        <w:rPr>
          <w:rFonts w:ascii="Calibri" w:hAnsi="Calibri" w:cs="Calibri"/>
        </w:rPr>
        <w:t xml:space="preserve"> toss</w:t>
      </w:r>
      <w:r w:rsidR="00356239">
        <w:rPr>
          <w:rFonts w:ascii="Calibri" w:hAnsi="Calibri" w:cs="Calibri"/>
        </w:rPr>
        <w:t>es</w:t>
      </w:r>
      <w:r>
        <w:rPr>
          <w:rFonts w:ascii="Calibri" w:hAnsi="Calibri" w:cs="Calibri"/>
        </w:rPr>
        <w:t xml:space="preserve">. He decides to do a </w:t>
      </w:r>
      <w:r w:rsidR="009B5713">
        <w:rPr>
          <w:rFonts w:ascii="Calibri" w:hAnsi="Calibri" w:cs="Calibri"/>
        </w:rPr>
        <w:t>hypothesis</w:t>
      </w:r>
      <w:r w:rsidR="00270773">
        <w:rPr>
          <w:rFonts w:ascii="Calibri" w:hAnsi="Calibri" w:cs="Calibri"/>
        </w:rPr>
        <w:t xml:space="preserve"> test</w:t>
      </w:r>
      <w:r w:rsidR="009B5713">
        <w:rPr>
          <w:rFonts w:ascii="Calibri" w:hAnsi="Calibri" w:cs="Calibri"/>
        </w:rPr>
        <w:t xml:space="preserve"> t</w:t>
      </w:r>
      <w:r w:rsidR="00270773">
        <w:rPr>
          <w:rFonts w:ascii="Calibri" w:hAnsi="Calibri" w:cs="Calibri"/>
        </w:rPr>
        <w:t>o see if there is enough evidence to reject the manufacturer’s claim</w:t>
      </w:r>
      <w:r w:rsidR="009B5713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Which one of the following statements should he adopt as his null hypothesis</w:t>
      </w:r>
      <w:r w:rsidR="00887A94">
        <w:rPr>
          <w:rFonts w:ascii="Calibri" w:hAnsi="Calibri" w:cs="Calibri"/>
        </w:rPr>
        <w:t xml:space="preserve">? </w:t>
      </w:r>
    </w:p>
    <w:p w14:paraId="2D5DBFC5" w14:textId="532C6579" w:rsidR="0052437C" w:rsidRPr="00887A94" w:rsidRDefault="0052437C" w:rsidP="00672B8A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  <w:highlight w:val="yellow"/>
        </w:rPr>
      </w:pPr>
      <w:r w:rsidRPr="00887A94">
        <w:rPr>
          <w:rFonts w:ascii="Calibri" w:hAnsi="Calibri" w:cs="Calibri"/>
          <w:highlight w:val="yellow"/>
        </w:rPr>
        <w:t>P(H) = 0.</w:t>
      </w:r>
      <w:r w:rsidR="001A1578" w:rsidRPr="00887A94">
        <w:rPr>
          <w:rFonts w:ascii="Calibri" w:hAnsi="Calibri" w:cs="Calibri"/>
          <w:highlight w:val="yellow"/>
        </w:rPr>
        <w:t>4</w:t>
      </w:r>
    </w:p>
    <w:p w14:paraId="11430468" w14:textId="3A038B14" w:rsidR="0052437C" w:rsidRDefault="0052437C" w:rsidP="0052437C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P(H) = 0.</w:t>
      </w:r>
      <w:r w:rsidR="001A1578">
        <w:rPr>
          <w:rFonts w:ascii="Calibri" w:hAnsi="Calibri" w:cs="Calibri"/>
        </w:rPr>
        <w:t>5</w:t>
      </w:r>
      <w:r w:rsidR="00270773">
        <w:rPr>
          <w:rFonts w:ascii="Calibri" w:hAnsi="Calibri" w:cs="Calibri"/>
        </w:rPr>
        <w:t xml:space="preserve"> </w:t>
      </w:r>
    </w:p>
    <w:p w14:paraId="04CCF6E5" w14:textId="0B207C73" w:rsidR="0052437C" w:rsidRDefault="0052437C" w:rsidP="0052437C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P(H) </w:t>
      </w:r>
      <w:r w:rsidR="00356239">
        <w:rPr>
          <w:rFonts w:ascii="Calibri" w:hAnsi="Calibri" w:cs="Calibri"/>
        </w:rPr>
        <w:t>= 0.8</w:t>
      </w:r>
    </w:p>
    <w:p w14:paraId="65657D19" w14:textId="6F7D475E" w:rsidR="005A10FB" w:rsidRDefault="0052437C" w:rsidP="005A10FB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P(H) </w:t>
      </w:r>
      <w:r w:rsidR="00356239">
        <w:rPr>
          <w:rFonts w:ascii="Calibri" w:hAnsi="Calibri" w:cs="Calibri"/>
        </w:rPr>
        <w:t>= 0.2</w:t>
      </w:r>
    </w:p>
    <w:p w14:paraId="3427C5C7" w14:textId="1F825AE4" w:rsidR="005A10FB" w:rsidRPr="005A10FB" w:rsidRDefault="005A10FB" w:rsidP="005A10FB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P(H) = 0.6</w:t>
      </w:r>
    </w:p>
    <w:p w14:paraId="14CADD31" w14:textId="3DE815AD" w:rsidR="00887A94" w:rsidRPr="00887A94" w:rsidRDefault="00887A94" w:rsidP="00887A94">
      <w:pPr>
        <w:rPr>
          <w:rFonts w:ascii="Calibri" w:hAnsi="Calibri" w:cs="Calibri"/>
          <w:i/>
          <w:iCs/>
        </w:rPr>
      </w:pPr>
      <w:r w:rsidRPr="00887A94">
        <w:rPr>
          <w:rFonts w:ascii="Calibri" w:hAnsi="Calibri" w:cs="Calibri"/>
          <w:i/>
          <w:iCs/>
        </w:rPr>
        <w:t xml:space="preserve">Explanation: </w:t>
      </w:r>
      <w:r w:rsidR="005A10FB">
        <w:rPr>
          <w:rFonts w:ascii="Calibri" w:hAnsi="Calibri" w:cs="Calibri"/>
          <w:i/>
          <w:iCs/>
        </w:rPr>
        <w:t>The null</w:t>
      </w:r>
      <w:ins w:id="3" w:author="Walter Chan" w:date="2020-10-02T13:57:00Z">
        <w:r w:rsidR="00EC02E8">
          <w:rPr>
            <w:rFonts w:ascii="Calibri" w:hAnsi="Calibri" w:cs="Calibri"/>
            <w:i/>
            <w:iCs/>
          </w:rPr>
          <w:t xml:space="preserve"> </w:t>
        </w:r>
      </w:ins>
      <w:r w:rsidR="005A10FB">
        <w:rPr>
          <w:rFonts w:ascii="Calibri" w:hAnsi="Calibri" w:cs="Calibri"/>
          <w:i/>
          <w:iCs/>
        </w:rPr>
        <w:t>hypothesis should be the claim of the manufacturer, that P(H) = 0.4. It should not be based on the data, so (C) is wrong. The other options are irrelevant</w:t>
      </w:r>
      <w:r>
        <w:rPr>
          <w:rFonts w:ascii="Calibri" w:hAnsi="Calibri" w:cs="Calibri"/>
          <w:i/>
          <w:iCs/>
        </w:rPr>
        <w:t xml:space="preserve">. </w:t>
      </w:r>
      <w:r w:rsidR="007B5C6F">
        <w:rPr>
          <w:rFonts w:ascii="Calibri" w:hAnsi="Calibri" w:cs="Calibri"/>
          <w:i/>
          <w:iCs/>
        </w:rPr>
        <w:t>Refer to</w:t>
      </w:r>
      <w:r>
        <w:rPr>
          <w:rFonts w:ascii="Calibri" w:hAnsi="Calibri" w:cs="Calibri"/>
          <w:i/>
          <w:iCs/>
        </w:rPr>
        <w:t xml:space="preserve"> Chapter 5 Unit: “P-values” slides 2-6. </w:t>
      </w:r>
    </w:p>
    <w:p w14:paraId="7DBB2627" w14:textId="37A4837A" w:rsidR="002F1E78" w:rsidRPr="008D2885" w:rsidRDefault="003B4968" w:rsidP="002F1E78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Once upon a time, in a land far away, there lived a statist</w:t>
      </w:r>
      <w:r w:rsidR="00B67647">
        <w:rPr>
          <w:rFonts w:ascii="Calibri" w:hAnsi="Calibri" w:cs="Calibri"/>
        </w:rPr>
        <w:t>ician by the name of Ronald Fis</w:t>
      </w:r>
      <w:r>
        <w:rPr>
          <w:rFonts w:ascii="Calibri" w:hAnsi="Calibri" w:cs="Calibri"/>
        </w:rPr>
        <w:t xml:space="preserve">her. </w:t>
      </w:r>
      <w:r w:rsidR="008D2885">
        <w:rPr>
          <w:rFonts w:ascii="Calibri" w:hAnsi="Calibri" w:cs="Calibri"/>
        </w:rPr>
        <w:t>The town in which he lived,</w:t>
      </w:r>
      <w:r>
        <w:rPr>
          <w:rFonts w:ascii="Calibri" w:hAnsi="Calibri" w:cs="Calibri"/>
        </w:rPr>
        <w:t xml:space="preserve"> </w:t>
      </w:r>
      <w:r w:rsidR="008D2885">
        <w:rPr>
          <w:rFonts w:ascii="Calibri" w:hAnsi="Calibri" w:cs="Calibri"/>
        </w:rPr>
        <w:t>had</w:t>
      </w:r>
      <w:r>
        <w:rPr>
          <w:rFonts w:ascii="Calibri" w:hAnsi="Calibri" w:cs="Calibri"/>
        </w:rPr>
        <w:t xml:space="preserve"> a certain lady by the name of Muriel</w:t>
      </w:r>
      <w:r w:rsidR="002F1E78">
        <w:rPr>
          <w:rFonts w:ascii="Calibri" w:hAnsi="Calibri" w:cs="Calibri"/>
        </w:rPr>
        <w:t>,</w:t>
      </w:r>
      <w:r w:rsidR="008D2885">
        <w:rPr>
          <w:rFonts w:ascii="Calibri" w:hAnsi="Calibri" w:cs="Calibri"/>
        </w:rPr>
        <w:t xml:space="preserve"> who</w:t>
      </w:r>
      <w:r>
        <w:rPr>
          <w:rFonts w:ascii="Calibri" w:hAnsi="Calibri" w:cs="Calibri"/>
        </w:rPr>
        <w:t xml:space="preserve"> claimed that she had a special ability. She claimed that by merely tasting a cup of tea, she could identify whether milk had been added before the tea or tea had been added before the milk</w:t>
      </w:r>
      <w:r w:rsidR="008D2885">
        <w:rPr>
          <w:rFonts w:ascii="Calibri" w:hAnsi="Calibri" w:cs="Calibri"/>
        </w:rPr>
        <w:t xml:space="preserve"> in the brewing process</w:t>
      </w:r>
      <w:r w:rsidR="00B67647">
        <w:rPr>
          <w:rFonts w:ascii="Calibri" w:hAnsi="Calibri" w:cs="Calibri"/>
        </w:rPr>
        <w:t>. Now Fis</w:t>
      </w:r>
      <w:r>
        <w:rPr>
          <w:rFonts w:ascii="Calibri" w:hAnsi="Calibri" w:cs="Calibri"/>
        </w:rPr>
        <w:t xml:space="preserve">her was highly suspicious about whether this lady was in fact making a genuine claim. Fisher decided to prepare 8 cups of tea. For 4 of the cups, he added milk before adding the tea and for the remaining 4 cups he added tea before adding the milk. In all other aspects, the preparation of the 8 cups were identical. He then presented the 8 cups to </w:t>
      </w:r>
      <w:r w:rsidR="008D2885">
        <w:rPr>
          <w:rFonts w:ascii="Calibri" w:hAnsi="Calibri" w:cs="Calibri"/>
        </w:rPr>
        <w:t>Muriel</w:t>
      </w:r>
      <w:r>
        <w:rPr>
          <w:rFonts w:ascii="Calibri" w:hAnsi="Calibri" w:cs="Calibri"/>
        </w:rPr>
        <w:t xml:space="preserve"> for drinking</w:t>
      </w:r>
      <w:r w:rsidR="002F1E78">
        <w:rPr>
          <w:rFonts w:ascii="Calibri" w:hAnsi="Calibri" w:cs="Calibri"/>
        </w:rPr>
        <w:t xml:space="preserve"> and she</w:t>
      </w:r>
      <w:r w:rsidR="002F1E78" w:rsidRPr="008D2885">
        <w:rPr>
          <w:rFonts w:ascii="Calibri" w:hAnsi="Calibri" w:cs="Calibri"/>
        </w:rPr>
        <w:t xml:space="preserve"> identified e</w:t>
      </w:r>
      <w:r w:rsidR="002F1E78">
        <w:rPr>
          <w:rFonts w:ascii="Calibri" w:hAnsi="Calibri" w:cs="Calibri"/>
        </w:rPr>
        <w:t>very</w:t>
      </w:r>
      <w:r w:rsidR="002F1E78" w:rsidRPr="008D2885">
        <w:rPr>
          <w:rFonts w:ascii="Calibri" w:hAnsi="Calibri" w:cs="Calibri"/>
        </w:rPr>
        <w:t xml:space="preserve"> cup correctly. </w:t>
      </w:r>
    </w:p>
    <w:p w14:paraId="21D79452" w14:textId="2BDB25C0" w:rsidR="0052437C" w:rsidRDefault="003B4968" w:rsidP="0052437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From here</w:t>
      </w:r>
      <w:r w:rsidR="002F1E78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we assume the following</w:t>
      </w:r>
    </w:p>
    <w:p w14:paraId="4A39E5A8" w14:textId="38A4E3A7" w:rsidR="003B4968" w:rsidRDefault="003B4968" w:rsidP="003B4968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</w:t>
      </w:r>
      <w:r w:rsidR="008D2885">
        <w:rPr>
          <w:rFonts w:ascii="Calibri" w:hAnsi="Calibri" w:cs="Calibri"/>
        </w:rPr>
        <w:t>Muriel</w:t>
      </w:r>
      <w:r>
        <w:rPr>
          <w:rFonts w:ascii="Calibri" w:hAnsi="Calibri" w:cs="Calibri"/>
        </w:rPr>
        <w:t xml:space="preserve"> had no special ability, she guesses randomly and her chance of guessing</w:t>
      </w:r>
      <w:r w:rsidR="007F51C2">
        <w:rPr>
          <w:rFonts w:ascii="Calibri" w:hAnsi="Calibri" w:cs="Calibri"/>
        </w:rPr>
        <w:t xml:space="preserve"> each cup</w:t>
      </w:r>
      <w:r>
        <w:rPr>
          <w:rFonts w:ascii="Calibri" w:hAnsi="Calibri" w:cs="Calibri"/>
        </w:rPr>
        <w:t xml:space="preserve"> correctly is 0.5</w:t>
      </w:r>
      <w:ins w:id="4" w:author="Walter Chan" w:date="2020-10-02T13:57:00Z">
        <w:r w:rsidR="00EC02E8">
          <w:rPr>
            <w:rFonts w:ascii="Calibri" w:hAnsi="Calibri" w:cs="Calibri"/>
          </w:rPr>
          <w:t>.</w:t>
        </w:r>
      </w:ins>
    </w:p>
    <w:p w14:paraId="1F1BE06D" w14:textId="5D545A07" w:rsidR="008D2885" w:rsidRDefault="008D2885" w:rsidP="00CC212D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Muriel did not see how any of the 8 cups of tea w</w:t>
      </w:r>
      <w:r w:rsidR="007F51C2">
        <w:rPr>
          <w:rFonts w:ascii="Calibri" w:hAnsi="Calibri" w:cs="Calibri"/>
        </w:rPr>
        <w:t>as</w:t>
      </w:r>
      <w:r>
        <w:rPr>
          <w:rFonts w:ascii="Calibri" w:hAnsi="Calibri" w:cs="Calibri"/>
        </w:rPr>
        <w:t xml:space="preserve"> prepared. </w:t>
      </w:r>
    </w:p>
    <w:p w14:paraId="5C2A3AB1" w14:textId="3D549E56" w:rsidR="002F1E78" w:rsidRPr="002F1E78" w:rsidRDefault="002F1E78" w:rsidP="002F1E78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What can Fisher conclude at 5% level of significance?</w:t>
      </w:r>
    </w:p>
    <w:p w14:paraId="6E7FB609" w14:textId="2265BB6B" w:rsidR="003B4968" w:rsidRPr="00672B8A" w:rsidRDefault="003B4968" w:rsidP="00672B8A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</w:rPr>
      </w:pPr>
      <w:r w:rsidRPr="00672B8A">
        <w:rPr>
          <w:rFonts w:ascii="Calibri" w:hAnsi="Calibri" w:cs="Calibri"/>
        </w:rPr>
        <w:t>There is enough evidence to reject the null hypothesis and conclude tha</w:t>
      </w:r>
      <w:r w:rsidR="008D2885" w:rsidRPr="00672B8A">
        <w:rPr>
          <w:rFonts w:ascii="Calibri" w:hAnsi="Calibri" w:cs="Calibri"/>
        </w:rPr>
        <w:t>t Muriel</w:t>
      </w:r>
      <w:r w:rsidRPr="00672B8A">
        <w:rPr>
          <w:rFonts w:ascii="Calibri" w:hAnsi="Calibri" w:cs="Calibri"/>
        </w:rPr>
        <w:t xml:space="preserve"> has </w:t>
      </w:r>
      <w:r w:rsidRPr="00672B8A">
        <w:rPr>
          <w:rFonts w:ascii="Calibri" w:hAnsi="Calibri" w:cs="Calibri"/>
          <w:b/>
          <w:bCs/>
        </w:rPr>
        <w:t>no</w:t>
      </w:r>
      <w:r w:rsidRPr="00672B8A">
        <w:rPr>
          <w:rFonts w:ascii="Calibri" w:hAnsi="Calibri" w:cs="Calibri"/>
        </w:rPr>
        <w:t xml:space="preserve"> special ability. </w:t>
      </w:r>
    </w:p>
    <w:p w14:paraId="707AE912" w14:textId="438A3DBF" w:rsidR="003B4968" w:rsidRDefault="003B4968" w:rsidP="003B4968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There is enough evidence to reject the alternat</w:t>
      </w:r>
      <w:r w:rsidR="00FB3F11">
        <w:rPr>
          <w:rFonts w:ascii="Calibri" w:hAnsi="Calibri" w:cs="Calibri"/>
        </w:rPr>
        <w:t>ive</w:t>
      </w:r>
      <w:r>
        <w:rPr>
          <w:rFonts w:ascii="Calibri" w:hAnsi="Calibri" w:cs="Calibri"/>
        </w:rPr>
        <w:t xml:space="preserve"> hypothesis and conclude that </w:t>
      </w:r>
      <w:r w:rsidR="008D2885">
        <w:rPr>
          <w:rFonts w:ascii="Calibri" w:hAnsi="Calibri" w:cs="Calibri"/>
        </w:rPr>
        <w:t>Muriel</w:t>
      </w:r>
      <w:r>
        <w:rPr>
          <w:rFonts w:ascii="Calibri" w:hAnsi="Calibri" w:cs="Calibri"/>
        </w:rPr>
        <w:t xml:space="preserve"> has </w:t>
      </w:r>
      <w:r w:rsidR="008D2885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 special ability. </w:t>
      </w:r>
    </w:p>
    <w:p w14:paraId="53090D17" w14:textId="48E67060" w:rsidR="003B4968" w:rsidRPr="00533F8B" w:rsidRDefault="003B4968" w:rsidP="003B4968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highlight w:val="yellow"/>
        </w:rPr>
      </w:pPr>
      <w:r w:rsidRPr="00533F8B">
        <w:rPr>
          <w:rFonts w:ascii="Calibri" w:hAnsi="Calibri" w:cs="Calibri"/>
          <w:highlight w:val="yellow"/>
        </w:rPr>
        <w:t xml:space="preserve">There is enough evidence to reject the null hypothesis and conclude that </w:t>
      </w:r>
      <w:r w:rsidR="008D2885" w:rsidRPr="00533F8B">
        <w:rPr>
          <w:rFonts w:ascii="Calibri" w:hAnsi="Calibri" w:cs="Calibri"/>
          <w:highlight w:val="yellow"/>
        </w:rPr>
        <w:t>Muriel</w:t>
      </w:r>
      <w:r w:rsidRPr="00533F8B">
        <w:rPr>
          <w:rFonts w:ascii="Calibri" w:hAnsi="Calibri" w:cs="Calibri"/>
          <w:highlight w:val="yellow"/>
        </w:rPr>
        <w:t xml:space="preserve"> has a special ability</w:t>
      </w:r>
      <w:r w:rsidR="00533F8B">
        <w:rPr>
          <w:rFonts w:ascii="Calibri" w:hAnsi="Calibri" w:cs="Calibri"/>
          <w:highlight w:val="yellow"/>
        </w:rPr>
        <w:t>.</w:t>
      </w:r>
    </w:p>
    <w:p w14:paraId="3438932E" w14:textId="4BC75E75" w:rsidR="008D2885" w:rsidRDefault="003B4968" w:rsidP="008D2885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There is enough evidence to reject the alternat</w:t>
      </w:r>
      <w:r w:rsidR="00FB3F11">
        <w:rPr>
          <w:rFonts w:ascii="Calibri" w:hAnsi="Calibri" w:cs="Calibri"/>
        </w:rPr>
        <w:t>ive</w:t>
      </w:r>
      <w:r>
        <w:rPr>
          <w:rFonts w:ascii="Calibri" w:hAnsi="Calibri" w:cs="Calibri"/>
        </w:rPr>
        <w:t xml:space="preserve"> hypothesis and conclude that </w:t>
      </w:r>
      <w:r w:rsidR="008D2885">
        <w:rPr>
          <w:rFonts w:ascii="Calibri" w:hAnsi="Calibri" w:cs="Calibri"/>
        </w:rPr>
        <w:t>Muriel</w:t>
      </w:r>
      <w:r>
        <w:rPr>
          <w:rFonts w:ascii="Calibri" w:hAnsi="Calibri" w:cs="Calibri"/>
        </w:rPr>
        <w:t xml:space="preserve"> has </w:t>
      </w:r>
      <w:r w:rsidR="008D2885">
        <w:rPr>
          <w:rFonts w:ascii="Calibri" w:hAnsi="Calibri" w:cs="Calibri"/>
          <w:b/>
          <w:bCs/>
        </w:rPr>
        <w:t>no</w:t>
      </w:r>
      <w:r w:rsidR="008D2885">
        <w:rPr>
          <w:rFonts w:ascii="Calibri" w:hAnsi="Calibri" w:cs="Calibri"/>
        </w:rPr>
        <w:t xml:space="preserve"> special ability. </w:t>
      </w:r>
    </w:p>
    <w:p w14:paraId="771A8708" w14:textId="29EABF7E" w:rsidR="001A1578" w:rsidRPr="00887A94" w:rsidRDefault="001A1578" w:rsidP="001A1578">
      <w:pPr>
        <w:rPr>
          <w:rFonts w:ascii="Calibri" w:hAnsi="Calibri" w:cs="Calibri"/>
          <w:i/>
          <w:iCs/>
        </w:rPr>
      </w:pPr>
      <w:r w:rsidRPr="001A1578">
        <w:rPr>
          <w:rFonts w:ascii="Calibri" w:hAnsi="Calibri" w:cs="Calibri"/>
          <w:i/>
          <w:iCs/>
        </w:rPr>
        <w:t>Explanatio</w:t>
      </w:r>
      <w:r w:rsidR="001526DA">
        <w:rPr>
          <w:rFonts w:ascii="Calibri" w:hAnsi="Calibri" w:cs="Calibri"/>
          <w:i/>
          <w:iCs/>
        </w:rPr>
        <w:t>n</w:t>
      </w:r>
      <w:r w:rsidRPr="001A1578">
        <w:rPr>
          <w:rFonts w:ascii="Calibri" w:hAnsi="Calibri" w:cs="Calibri"/>
          <w:i/>
          <w:iCs/>
        </w:rPr>
        <w:t xml:space="preserve">: </w:t>
      </w:r>
      <w:r w:rsidR="00887A94">
        <w:rPr>
          <w:rFonts w:ascii="Calibri" w:hAnsi="Calibri" w:cs="Calibri"/>
          <w:i/>
          <w:iCs/>
        </w:rPr>
        <w:t>Refer</w:t>
      </w:r>
      <w:r>
        <w:rPr>
          <w:rFonts w:ascii="Calibri" w:hAnsi="Calibri" w:cs="Calibri"/>
          <w:i/>
          <w:iCs/>
        </w:rPr>
        <w:t xml:space="preserve"> to Chapter 5 Unit: “P-values” slides 3 and 4. </w:t>
      </w:r>
      <w:r w:rsidR="00887A94">
        <w:rPr>
          <w:rFonts w:ascii="Calibri" w:hAnsi="Calibri" w:cs="Calibri"/>
          <w:i/>
          <w:iCs/>
        </w:rPr>
        <w:t>So the chance of her guessing all 8 cups correctly</w:t>
      </w:r>
      <w:ins w:id="5" w:author="Walter Chan" w:date="2020-10-02T13:58:00Z">
        <w:r w:rsidR="00EC02E8">
          <w:rPr>
            <w:rFonts w:ascii="Calibri" w:hAnsi="Calibri" w:cs="Calibri"/>
            <w:i/>
            <w:iCs/>
          </w:rPr>
          <w:t>,</w:t>
        </w:r>
      </w:ins>
      <w:r w:rsidR="00887A94">
        <w:rPr>
          <w:rFonts w:ascii="Calibri" w:hAnsi="Calibri" w:cs="Calibri"/>
          <w:i/>
          <w:iCs/>
        </w:rPr>
        <w:t xml:space="preserve"> assuming the null is true, is (1/2)</w:t>
      </w:r>
      <w:r w:rsidR="00887A94" w:rsidRPr="00E6783C">
        <w:rPr>
          <w:rFonts w:ascii="Calibri" w:hAnsi="Calibri" w:cs="Calibri"/>
          <w:i/>
          <w:iCs/>
          <w:vertAlign w:val="superscript"/>
        </w:rPr>
        <w:t>8</w:t>
      </w:r>
      <w:r w:rsidR="00887A94" w:rsidRPr="00E6783C">
        <w:rPr>
          <w:rFonts w:ascii="Calibri" w:hAnsi="Calibri" w:cs="Calibri"/>
          <w:i/>
          <w:iCs/>
        </w:rPr>
        <w:t xml:space="preserve"> </w:t>
      </w:r>
      <w:r w:rsidR="002A2975" w:rsidRPr="00E6783C">
        <w:rPr>
          <w:rFonts w:ascii="Calibri" w:hAnsi="Calibri" w:cs="Calibri"/>
          <w:i/>
          <w:iCs/>
        </w:rPr>
        <w:t>= 0.00391</w:t>
      </w:r>
      <w:ins w:id="6" w:author="Walter Chan" w:date="2020-10-02T13:58:00Z">
        <w:r w:rsidR="00EC02E8">
          <w:rPr>
            <w:rFonts w:ascii="Calibri" w:hAnsi="Calibri" w:cs="Calibri"/>
            <w:i/>
            <w:iCs/>
          </w:rPr>
          <w:t>,</w:t>
        </w:r>
      </w:ins>
      <w:r w:rsidR="002A2975">
        <w:rPr>
          <w:rFonts w:ascii="Calibri" w:hAnsi="Calibri" w:cs="Calibri"/>
          <w:i/>
          <w:iCs/>
        </w:rPr>
        <w:t xml:space="preserve"> </w:t>
      </w:r>
      <w:r w:rsidR="00887A94">
        <w:rPr>
          <w:rFonts w:ascii="Calibri" w:hAnsi="Calibri" w:cs="Calibri"/>
          <w:i/>
          <w:iCs/>
        </w:rPr>
        <w:t xml:space="preserve">which is less than </w:t>
      </w:r>
      <w:ins w:id="7" w:author="Walter Chan" w:date="2020-10-02T13:58:00Z">
        <w:r w:rsidR="00EC02E8">
          <w:rPr>
            <w:rFonts w:ascii="Calibri" w:hAnsi="Calibri" w:cs="Calibri"/>
            <w:i/>
            <w:iCs/>
          </w:rPr>
          <w:t xml:space="preserve">the specified level of significance of </w:t>
        </w:r>
      </w:ins>
      <w:r w:rsidR="00887A94">
        <w:rPr>
          <w:rFonts w:ascii="Calibri" w:hAnsi="Calibri" w:cs="Calibri"/>
          <w:i/>
          <w:iCs/>
        </w:rPr>
        <w:t>5%</w:t>
      </w:r>
      <w:ins w:id="8" w:author="Walter Chan" w:date="2020-10-02T13:58:00Z">
        <w:r w:rsidR="00EC02E8">
          <w:rPr>
            <w:rFonts w:ascii="Calibri" w:hAnsi="Calibri" w:cs="Calibri"/>
            <w:i/>
            <w:iCs/>
          </w:rPr>
          <w:t>.</w:t>
        </w:r>
      </w:ins>
      <w:r w:rsidR="00887A94">
        <w:rPr>
          <w:rFonts w:ascii="Calibri" w:hAnsi="Calibri" w:cs="Calibri"/>
          <w:i/>
          <w:iCs/>
        </w:rPr>
        <w:t xml:space="preserve"> </w:t>
      </w:r>
      <w:ins w:id="9" w:author="Walter Chan" w:date="2020-10-02T13:58:00Z">
        <w:r w:rsidR="00EC02E8">
          <w:rPr>
            <w:rFonts w:ascii="Calibri" w:hAnsi="Calibri" w:cs="Calibri"/>
            <w:i/>
            <w:iCs/>
          </w:rPr>
          <w:t xml:space="preserve">This </w:t>
        </w:r>
      </w:ins>
      <w:r w:rsidR="00887A94">
        <w:rPr>
          <w:rFonts w:ascii="Calibri" w:hAnsi="Calibri" w:cs="Calibri"/>
          <w:i/>
          <w:iCs/>
        </w:rPr>
        <w:t>gives us enough evidence to reject the null</w:t>
      </w:r>
      <w:ins w:id="10" w:author="Walter Chan" w:date="2020-10-02T13:58:00Z">
        <w:r w:rsidR="00EC02E8">
          <w:rPr>
            <w:rFonts w:ascii="Calibri" w:hAnsi="Calibri" w:cs="Calibri"/>
            <w:i/>
            <w:iCs/>
          </w:rPr>
          <w:t xml:space="preserve"> </w:t>
        </w:r>
      </w:ins>
      <w:r w:rsidR="00887A94">
        <w:rPr>
          <w:rFonts w:ascii="Calibri" w:hAnsi="Calibri" w:cs="Calibri"/>
          <w:i/>
          <w:iCs/>
        </w:rPr>
        <w:t>hypothesis and conclude that Muriel does in fact have a special ability. Look</w:t>
      </w:r>
      <w:ins w:id="11" w:author="Lam Fu Yuan, Kevin" w:date="2020-09-24T08:44:00Z">
        <w:r w:rsidR="00DA3262">
          <w:rPr>
            <w:rFonts w:ascii="Calibri" w:hAnsi="Calibri" w:cs="Calibri"/>
            <w:i/>
            <w:iCs/>
          </w:rPr>
          <w:t xml:space="preserve"> </w:t>
        </w:r>
      </w:ins>
      <w:r w:rsidR="00887A94">
        <w:rPr>
          <w:rFonts w:ascii="Calibri" w:hAnsi="Calibri" w:cs="Calibri"/>
          <w:i/>
          <w:iCs/>
        </w:rPr>
        <w:t>up Ronald Fisher</w:t>
      </w:r>
      <w:ins w:id="12" w:author="Lam Fu Yuan, Kevin" w:date="2020-09-24T08:42:00Z">
        <w:r w:rsidR="00DA3262">
          <w:rPr>
            <w:rFonts w:ascii="Calibri" w:hAnsi="Calibri" w:cs="Calibri"/>
            <w:i/>
            <w:iCs/>
          </w:rPr>
          <w:t>’s</w:t>
        </w:r>
      </w:ins>
      <w:ins w:id="13" w:author="Lam Fu Yuan, Kevin" w:date="2020-09-24T08:43:00Z">
        <w:r w:rsidR="00DA3262">
          <w:rPr>
            <w:rFonts w:ascii="Calibri" w:hAnsi="Calibri" w:cs="Calibri"/>
            <w:i/>
            <w:iCs/>
          </w:rPr>
          <w:t xml:space="preserve"> </w:t>
        </w:r>
      </w:ins>
      <w:ins w:id="14" w:author="Lam Fu Yuan, Kevin" w:date="2020-09-24T08:42:00Z">
        <w:r w:rsidR="00DA3262">
          <w:rPr>
            <w:rFonts w:ascii="Calibri" w:hAnsi="Calibri" w:cs="Calibri"/>
            <w:i/>
            <w:iCs/>
          </w:rPr>
          <w:t>lady tasting tea</w:t>
        </w:r>
      </w:ins>
      <w:ins w:id="15" w:author="Lam Fu Yuan, Kevin" w:date="2020-09-24T08:43:00Z">
        <w:r w:rsidR="00DA3262">
          <w:rPr>
            <w:rFonts w:ascii="Calibri" w:hAnsi="Calibri" w:cs="Calibri"/>
            <w:i/>
            <w:iCs/>
          </w:rPr>
          <w:t xml:space="preserve"> experiment</w:t>
        </w:r>
      </w:ins>
      <w:r w:rsidR="00887A94">
        <w:rPr>
          <w:rFonts w:ascii="Calibri" w:hAnsi="Calibri" w:cs="Calibri"/>
          <w:i/>
          <w:iCs/>
        </w:rPr>
        <w:t xml:space="preserve"> on Wikipedia if you’re curious to find out more. </w:t>
      </w:r>
    </w:p>
    <w:p w14:paraId="7978DABD" w14:textId="7DBAFE89" w:rsidR="00E67D88" w:rsidRPr="008D5B17" w:rsidRDefault="000C04A9" w:rsidP="008D288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3</w:t>
      </w:r>
      <w:r w:rsidR="0052437C">
        <w:rPr>
          <w:rFonts w:ascii="Calibri" w:hAnsi="Calibri" w:cs="Calibri"/>
        </w:rPr>
        <w:t xml:space="preserve">) </w:t>
      </w:r>
      <w:r w:rsidR="008D2885">
        <w:rPr>
          <w:rFonts w:ascii="Calibri" w:hAnsi="Calibri" w:cs="Calibri"/>
        </w:rPr>
        <w:t xml:space="preserve">The swab test is a rather uncomfortable process that one </w:t>
      </w:r>
      <w:proofErr w:type="gramStart"/>
      <w:r w:rsidR="008D2885">
        <w:rPr>
          <w:rFonts w:ascii="Calibri" w:hAnsi="Calibri" w:cs="Calibri"/>
        </w:rPr>
        <w:t>has to</w:t>
      </w:r>
      <w:proofErr w:type="gramEnd"/>
      <w:r w:rsidR="008D2885">
        <w:rPr>
          <w:rFonts w:ascii="Calibri" w:hAnsi="Calibri" w:cs="Calibri"/>
        </w:rPr>
        <w:t xml:space="preserve"> go thr</w:t>
      </w:r>
      <w:r w:rsidR="009B24E6">
        <w:rPr>
          <w:rFonts w:ascii="Calibri" w:hAnsi="Calibri" w:cs="Calibri"/>
        </w:rPr>
        <w:t>ough to determine whether a person</w:t>
      </w:r>
      <w:r w:rsidR="008D2885">
        <w:rPr>
          <w:rFonts w:ascii="Calibri" w:hAnsi="Calibri" w:cs="Calibri"/>
        </w:rPr>
        <w:t xml:space="preserve"> has been infected with Covid-19. A researcher decides to develop a new test to detect Covid-19 in humans. Th</w:t>
      </w:r>
      <w:ins w:id="16" w:author="Walter Chan" w:date="2020-10-02T13:58:00Z">
        <w:r w:rsidR="00EC02E8">
          <w:rPr>
            <w:rFonts w:ascii="Calibri" w:hAnsi="Calibri" w:cs="Calibri"/>
          </w:rPr>
          <w:t>is</w:t>
        </w:r>
      </w:ins>
      <w:r w:rsidR="008D2885">
        <w:rPr>
          <w:rFonts w:ascii="Calibri" w:hAnsi="Calibri" w:cs="Calibri"/>
        </w:rPr>
        <w:t xml:space="preserve"> test has a sensitivity of 0.99</w:t>
      </w:r>
      <w:r w:rsidR="00B329AA">
        <w:rPr>
          <w:rFonts w:ascii="Calibri" w:hAnsi="Calibri" w:cs="Calibri"/>
        </w:rPr>
        <w:t xml:space="preserve">. </w:t>
      </w:r>
      <w:r w:rsidR="008D2885">
        <w:rPr>
          <w:rFonts w:ascii="Calibri" w:hAnsi="Calibri" w:cs="Calibri"/>
        </w:rPr>
        <w:t>He administers the test in a town of 100 000 people</w:t>
      </w:r>
      <w:r w:rsidR="009B24E6">
        <w:rPr>
          <w:rFonts w:ascii="Calibri" w:hAnsi="Calibri" w:cs="Calibri"/>
        </w:rPr>
        <w:t xml:space="preserve"> of whom</w:t>
      </w:r>
      <w:r w:rsidR="008D2885">
        <w:rPr>
          <w:rFonts w:ascii="Calibri" w:hAnsi="Calibri" w:cs="Calibri"/>
        </w:rPr>
        <w:t xml:space="preserve"> 1% </w:t>
      </w:r>
      <w:ins w:id="17" w:author="Walter Chan" w:date="2020-10-02T13:59:00Z">
        <w:r w:rsidR="00EC02E8">
          <w:rPr>
            <w:rFonts w:ascii="Calibri" w:hAnsi="Calibri" w:cs="Calibri"/>
          </w:rPr>
          <w:t xml:space="preserve">are known to </w:t>
        </w:r>
      </w:ins>
      <w:r w:rsidR="009B24E6">
        <w:rPr>
          <w:rFonts w:ascii="Calibri" w:hAnsi="Calibri" w:cs="Calibri"/>
        </w:rPr>
        <w:t>have</w:t>
      </w:r>
      <w:r w:rsidR="008D2885">
        <w:rPr>
          <w:rFonts w:ascii="Calibri" w:hAnsi="Calibri" w:cs="Calibri"/>
        </w:rPr>
        <w:t xml:space="preserve"> Covid</w:t>
      </w:r>
      <w:r w:rsidR="00B329AA">
        <w:rPr>
          <w:rFonts w:ascii="Calibri" w:hAnsi="Calibri" w:cs="Calibri"/>
        </w:rPr>
        <w:t>-</w:t>
      </w:r>
      <w:r w:rsidR="008D2885">
        <w:rPr>
          <w:rFonts w:ascii="Calibri" w:hAnsi="Calibri" w:cs="Calibri"/>
        </w:rPr>
        <w:t xml:space="preserve">19. </w:t>
      </w:r>
      <w:r w:rsidR="00E67D88" w:rsidRPr="008D5B17">
        <w:rPr>
          <w:rFonts w:ascii="Calibri" w:hAnsi="Calibri" w:cs="Calibri"/>
        </w:rPr>
        <w:t>The</w:t>
      </w:r>
      <w:r w:rsidR="008D2885">
        <w:rPr>
          <w:rFonts w:ascii="Calibri" w:hAnsi="Calibri" w:cs="Calibri"/>
        </w:rPr>
        <w:t xml:space="preserve"> partial</w:t>
      </w:r>
      <w:r w:rsidR="00E67D88" w:rsidRPr="008D5B17">
        <w:rPr>
          <w:rFonts w:ascii="Calibri" w:hAnsi="Calibri" w:cs="Calibri"/>
        </w:rPr>
        <w:t xml:space="preserve"> results are summarized in the contingency table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67D88" w14:paraId="63DD56D6" w14:textId="77777777" w:rsidTr="00D74691">
        <w:tc>
          <w:tcPr>
            <w:tcW w:w="2254" w:type="dxa"/>
          </w:tcPr>
          <w:p w14:paraId="2C6C7521" w14:textId="77777777" w:rsidR="00E67D88" w:rsidRDefault="00E67D88" w:rsidP="00D74691">
            <w:pPr>
              <w:rPr>
                <w:rFonts w:ascii="Calibri" w:hAnsi="Calibri" w:cs="Calibri"/>
              </w:rPr>
            </w:pPr>
          </w:p>
        </w:tc>
        <w:tc>
          <w:tcPr>
            <w:tcW w:w="2254" w:type="dxa"/>
          </w:tcPr>
          <w:p w14:paraId="57D63F30" w14:textId="1BF433A1" w:rsidR="00E67D88" w:rsidRDefault="008D2885" w:rsidP="00D7469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Positive</w:t>
            </w:r>
          </w:p>
        </w:tc>
        <w:tc>
          <w:tcPr>
            <w:tcW w:w="2254" w:type="dxa"/>
          </w:tcPr>
          <w:p w14:paraId="51430A39" w14:textId="22B235E2" w:rsidR="00E67D88" w:rsidRDefault="008D2885" w:rsidP="00D7469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Negative</w:t>
            </w:r>
          </w:p>
        </w:tc>
        <w:tc>
          <w:tcPr>
            <w:tcW w:w="2254" w:type="dxa"/>
          </w:tcPr>
          <w:p w14:paraId="13EC1B3B" w14:textId="77777777" w:rsidR="00E67D88" w:rsidRDefault="00E67D88" w:rsidP="00D7469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Row total</w:t>
            </w:r>
          </w:p>
        </w:tc>
      </w:tr>
      <w:tr w:rsidR="00E67D88" w14:paraId="0C4C968D" w14:textId="77777777" w:rsidTr="00D74691">
        <w:tc>
          <w:tcPr>
            <w:tcW w:w="2254" w:type="dxa"/>
          </w:tcPr>
          <w:p w14:paraId="3D59369F" w14:textId="72D8917B" w:rsidR="00E67D88" w:rsidRDefault="008D2885" w:rsidP="00D7469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Covid-19</w:t>
            </w:r>
          </w:p>
        </w:tc>
        <w:tc>
          <w:tcPr>
            <w:tcW w:w="2254" w:type="dxa"/>
          </w:tcPr>
          <w:p w14:paraId="2291344D" w14:textId="64C8DE51" w:rsidR="00E67D88" w:rsidRDefault="008D2885" w:rsidP="00D7469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</w:t>
            </w:r>
            <w:r w:rsidR="007F51C2">
              <w:rPr>
                <w:rFonts w:ascii="Calibri" w:hAnsi="Calibri" w:cs="Calibri"/>
              </w:rPr>
              <w:t>0</w:t>
            </w:r>
          </w:p>
        </w:tc>
        <w:tc>
          <w:tcPr>
            <w:tcW w:w="2254" w:type="dxa"/>
          </w:tcPr>
          <w:p w14:paraId="37902CD7" w14:textId="0905BCD2" w:rsidR="00E67D88" w:rsidRDefault="008D2885" w:rsidP="00D7469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7F51C2">
              <w:rPr>
                <w:rFonts w:ascii="Calibri" w:hAnsi="Calibri" w:cs="Calibri"/>
              </w:rPr>
              <w:t>0</w:t>
            </w:r>
          </w:p>
        </w:tc>
        <w:tc>
          <w:tcPr>
            <w:tcW w:w="2254" w:type="dxa"/>
          </w:tcPr>
          <w:p w14:paraId="3114F6CB" w14:textId="15537A0E" w:rsidR="00E67D88" w:rsidRDefault="008D2885" w:rsidP="00D7469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270773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00</w:t>
            </w:r>
            <w:r w:rsidR="007F51C2">
              <w:rPr>
                <w:rFonts w:ascii="Calibri" w:hAnsi="Calibri" w:cs="Calibri"/>
              </w:rPr>
              <w:t>0</w:t>
            </w:r>
          </w:p>
        </w:tc>
      </w:tr>
      <w:tr w:rsidR="00E67D88" w14:paraId="072A7F0C" w14:textId="77777777" w:rsidTr="00D74691">
        <w:tc>
          <w:tcPr>
            <w:tcW w:w="2254" w:type="dxa"/>
          </w:tcPr>
          <w:p w14:paraId="713859AA" w14:textId="005381CC" w:rsidR="00E67D88" w:rsidRDefault="00E67D88" w:rsidP="00D7469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</w:t>
            </w:r>
            <w:r w:rsidR="008D2885">
              <w:rPr>
                <w:rFonts w:ascii="Calibri" w:hAnsi="Calibri" w:cs="Calibri"/>
              </w:rPr>
              <w:t xml:space="preserve">o </w:t>
            </w:r>
            <w:proofErr w:type="spellStart"/>
            <w:r w:rsidR="008D2885">
              <w:rPr>
                <w:rFonts w:ascii="Calibri" w:hAnsi="Calibri" w:cs="Calibri"/>
              </w:rPr>
              <w:t>Covid</w:t>
            </w:r>
            <w:proofErr w:type="spellEnd"/>
            <w:r w:rsidR="008D2885">
              <w:rPr>
                <w:rFonts w:ascii="Calibri" w:hAnsi="Calibri" w:cs="Calibri"/>
              </w:rPr>
              <w:t xml:space="preserve"> 19</w:t>
            </w:r>
          </w:p>
        </w:tc>
        <w:tc>
          <w:tcPr>
            <w:tcW w:w="2254" w:type="dxa"/>
          </w:tcPr>
          <w:p w14:paraId="19D4C2AD" w14:textId="1EA71E9E" w:rsidR="00E67D88" w:rsidRDefault="00E67D88" w:rsidP="00D7469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254" w:type="dxa"/>
          </w:tcPr>
          <w:p w14:paraId="123D1A54" w14:textId="0C4E4D06" w:rsidR="00E67D88" w:rsidRDefault="00E67D88" w:rsidP="00D7469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254" w:type="dxa"/>
          </w:tcPr>
          <w:p w14:paraId="4D27B3D3" w14:textId="015DD60C" w:rsidR="00E67D88" w:rsidRDefault="008D2885" w:rsidP="00D7469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99 </w:t>
            </w:r>
            <w:r w:rsidR="007F51C2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00</w:t>
            </w:r>
          </w:p>
        </w:tc>
      </w:tr>
      <w:tr w:rsidR="00E67D88" w14:paraId="2892F337" w14:textId="77777777" w:rsidTr="00D74691">
        <w:tc>
          <w:tcPr>
            <w:tcW w:w="2254" w:type="dxa"/>
          </w:tcPr>
          <w:p w14:paraId="0458973A" w14:textId="77777777" w:rsidR="00E67D88" w:rsidRDefault="00E67D88" w:rsidP="00D7469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 total</w:t>
            </w:r>
          </w:p>
        </w:tc>
        <w:tc>
          <w:tcPr>
            <w:tcW w:w="2254" w:type="dxa"/>
          </w:tcPr>
          <w:p w14:paraId="55AE3175" w14:textId="39885720" w:rsidR="00E67D88" w:rsidRDefault="00E67D88" w:rsidP="00D7469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254" w:type="dxa"/>
          </w:tcPr>
          <w:p w14:paraId="16AC47D9" w14:textId="262C21E4" w:rsidR="00E67D88" w:rsidRDefault="00E67D88" w:rsidP="00D7469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254" w:type="dxa"/>
          </w:tcPr>
          <w:p w14:paraId="6A4D0A59" w14:textId="2A302A88" w:rsidR="00E67D88" w:rsidRDefault="008D2885" w:rsidP="00D7469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100 000</w:t>
            </w:r>
          </w:p>
        </w:tc>
      </w:tr>
    </w:tbl>
    <w:p w14:paraId="1903B96B" w14:textId="77777777" w:rsidR="00464388" w:rsidRDefault="00464388" w:rsidP="00E67D88">
      <w:pPr>
        <w:rPr>
          <w:rFonts w:ascii="Calibri" w:hAnsi="Calibri" w:cs="Calibri"/>
        </w:rPr>
      </w:pPr>
    </w:p>
    <w:p w14:paraId="38667734" w14:textId="7C9C7364" w:rsidR="00E67D88" w:rsidRDefault="00817382" w:rsidP="00E67D8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</w:t>
      </w:r>
      <w:r w:rsidR="00223C5F">
        <w:rPr>
          <w:rFonts w:ascii="Calibri" w:hAnsi="Calibri" w:cs="Calibri"/>
        </w:rPr>
        <w:t>can be said about</w:t>
      </w:r>
      <w:r>
        <w:rPr>
          <w:rFonts w:ascii="Calibri" w:hAnsi="Calibri" w:cs="Calibri"/>
        </w:rPr>
        <w:t xml:space="preserve"> </w:t>
      </w:r>
      <w:r w:rsidR="00223C5F">
        <w:rPr>
          <w:rFonts w:ascii="Calibri" w:hAnsi="Calibri" w:cs="Calibri"/>
        </w:rPr>
        <w:t>the</w:t>
      </w:r>
      <w:r>
        <w:rPr>
          <w:rFonts w:ascii="Calibri" w:hAnsi="Calibri" w:cs="Calibri"/>
        </w:rPr>
        <w:t xml:space="preserve"> specificity</w:t>
      </w:r>
      <w:r w:rsidR="000C04A9">
        <w:rPr>
          <w:rFonts w:ascii="Calibri" w:hAnsi="Calibri" w:cs="Calibri"/>
        </w:rPr>
        <w:t xml:space="preserve">, </w:t>
      </w:r>
      <w:r w:rsidR="00223C5F">
        <w:rPr>
          <w:rFonts w:ascii="Calibri" w:hAnsi="Calibri" w:cs="Calibri"/>
        </w:rPr>
        <w:t>assuming the researcher</w:t>
      </w:r>
      <w:r>
        <w:rPr>
          <w:rFonts w:ascii="Calibri" w:hAnsi="Calibri" w:cs="Calibri"/>
        </w:rPr>
        <w:t xml:space="preserve"> obtain</w:t>
      </w:r>
      <w:r w:rsidR="00B329AA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that </w:t>
      </w:r>
      <w:proofErr w:type="gramStart"/>
      <w:r>
        <w:rPr>
          <w:rFonts w:ascii="Calibri" w:hAnsi="Calibri" w:cs="Calibri"/>
        </w:rPr>
        <w:t>r(</w:t>
      </w:r>
      <w:proofErr w:type="gramEnd"/>
      <w:r>
        <w:rPr>
          <w:rFonts w:ascii="Calibri" w:hAnsi="Calibri" w:cs="Calibri"/>
        </w:rPr>
        <w:t>Covid-19 | Positive) = 9</w:t>
      </w:r>
      <w:r w:rsidR="002241F4">
        <w:rPr>
          <w:rFonts w:ascii="Calibri" w:hAnsi="Calibri" w:cs="Calibri"/>
        </w:rPr>
        <w:t>9</w:t>
      </w:r>
      <w:r>
        <w:rPr>
          <w:rFonts w:ascii="Calibri" w:hAnsi="Calibri" w:cs="Calibri"/>
        </w:rPr>
        <w:t>%</w:t>
      </w:r>
      <w:r w:rsidR="001A1578">
        <w:rPr>
          <w:rFonts w:ascii="Calibri" w:hAnsi="Calibri" w:cs="Calibri"/>
        </w:rPr>
        <w:t xml:space="preserve"> for his test</w:t>
      </w:r>
      <w:ins w:id="18" w:author="Walter Chan" w:date="2020-10-02T13:59:00Z">
        <w:r w:rsidR="00EC02E8">
          <w:rPr>
            <w:rFonts w:ascii="Calibri" w:hAnsi="Calibri" w:cs="Calibri"/>
          </w:rPr>
          <w:t>?</w:t>
        </w:r>
      </w:ins>
      <w:r w:rsidR="001A1578">
        <w:rPr>
          <w:rFonts w:ascii="Calibri" w:hAnsi="Calibri" w:cs="Calibri"/>
        </w:rPr>
        <w:t xml:space="preserve"> </w:t>
      </w:r>
    </w:p>
    <w:p w14:paraId="119B0AB2" w14:textId="5A6018ED" w:rsidR="000C04A9" w:rsidRPr="00672B8A" w:rsidRDefault="002241F4" w:rsidP="00672B8A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672B8A">
        <w:rPr>
          <w:rFonts w:ascii="Calibri" w:hAnsi="Calibri" w:cs="Calibri"/>
        </w:rPr>
        <w:t xml:space="preserve">The specificity </w:t>
      </w:r>
      <w:r w:rsidR="00270773">
        <w:rPr>
          <w:rFonts w:ascii="Calibri" w:hAnsi="Calibri" w:cs="Calibri"/>
        </w:rPr>
        <w:t>is</w:t>
      </w:r>
      <w:r w:rsidRPr="00672B8A">
        <w:rPr>
          <w:rFonts w:ascii="Calibri" w:hAnsi="Calibri" w:cs="Calibri"/>
        </w:rPr>
        <w:t xml:space="preserve"> equal to 99%.</w:t>
      </w:r>
    </w:p>
    <w:p w14:paraId="19D107A6" w14:textId="622A83AD" w:rsidR="000C04A9" w:rsidRPr="002241F4" w:rsidRDefault="002241F4" w:rsidP="000C04A9">
      <w:pPr>
        <w:pStyle w:val="ListParagraph"/>
        <w:numPr>
          <w:ilvl w:val="0"/>
          <w:numId w:val="22"/>
        </w:numPr>
        <w:rPr>
          <w:rFonts w:ascii="Calibri" w:hAnsi="Calibri" w:cs="Calibri"/>
          <w:highlight w:val="yellow"/>
        </w:rPr>
      </w:pPr>
      <w:r w:rsidRPr="002241F4">
        <w:rPr>
          <w:rFonts w:ascii="Calibri" w:hAnsi="Calibri" w:cs="Calibri"/>
          <w:highlight w:val="yellow"/>
        </w:rPr>
        <w:t xml:space="preserve">The </w:t>
      </w:r>
      <w:r w:rsidRPr="00270773">
        <w:rPr>
          <w:rFonts w:ascii="Calibri" w:hAnsi="Calibri" w:cs="Calibri"/>
          <w:highlight w:val="yellow"/>
        </w:rPr>
        <w:t xml:space="preserve">specificity </w:t>
      </w:r>
      <w:r w:rsidR="00270773" w:rsidRPr="00270773">
        <w:rPr>
          <w:rFonts w:ascii="Calibri" w:hAnsi="Calibri" w:cs="Calibri"/>
          <w:highlight w:val="yellow"/>
        </w:rPr>
        <w:t xml:space="preserve">is </w:t>
      </w:r>
      <w:r w:rsidRPr="00270773">
        <w:rPr>
          <w:rFonts w:ascii="Calibri" w:hAnsi="Calibri" w:cs="Calibri"/>
          <w:highlight w:val="yellow"/>
        </w:rPr>
        <w:t>more than 99%.</w:t>
      </w:r>
    </w:p>
    <w:p w14:paraId="01244AED" w14:textId="3BACD82F" w:rsidR="000C04A9" w:rsidRDefault="002241F4" w:rsidP="000C04A9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specificity </w:t>
      </w:r>
      <w:r w:rsidR="00270773">
        <w:rPr>
          <w:rFonts w:ascii="Calibri" w:hAnsi="Calibri" w:cs="Calibri"/>
        </w:rPr>
        <w:t>is</w:t>
      </w:r>
      <w:r>
        <w:rPr>
          <w:rFonts w:ascii="Calibri" w:hAnsi="Calibri" w:cs="Calibri"/>
        </w:rPr>
        <w:t xml:space="preserve"> less than 99%.</w:t>
      </w:r>
    </w:p>
    <w:p w14:paraId="2B0410B4" w14:textId="36273040" w:rsidR="002241F4" w:rsidRPr="002241F4" w:rsidRDefault="002241F4" w:rsidP="002241F4">
      <w:pPr>
        <w:rPr>
          <w:rFonts w:ascii="Calibri" w:hAnsi="Calibri" w:cs="Calibri"/>
          <w:i/>
          <w:iCs/>
        </w:rPr>
      </w:pPr>
      <w:r w:rsidRPr="002241F4">
        <w:rPr>
          <w:rFonts w:ascii="Calibri" w:hAnsi="Calibri" w:cs="Calibri"/>
          <w:i/>
          <w:iCs/>
        </w:rPr>
        <w:t xml:space="preserve">Explanation: </w:t>
      </w:r>
      <w:r>
        <w:rPr>
          <w:rFonts w:ascii="Calibri" w:hAnsi="Calibri" w:cs="Calibri"/>
          <w:i/>
          <w:iCs/>
        </w:rPr>
        <w:t xml:space="preserve">In order for </w:t>
      </w:r>
      <w:proofErr w:type="gramStart"/>
      <w:r>
        <w:rPr>
          <w:rFonts w:ascii="Calibri" w:hAnsi="Calibri" w:cs="Calibri"/>
          <w:i/>
          <w:iCs/>
        </w:rPr>
        <w:t>r(</w:t>
      </w:r>
      <w:proofErr w:type="gramEnd"/>
      <w:r>
        <w:rPr>
          <w:rFonts w:ascii="Calibri" w:hAnsi="Calibri" w:cs="Calibri"/>
          <w:i/>
          <w:iCs/>
        </w:rPr>
        <w:t xml:space="preserve">Covid-19 | positive) = 99%, </w:t>
      </w:r>
      <w:r w:rsidR="009B24E6">
        <w:rPr>
          <w:rFonts w:ascii="Calibri" w:hAnsi="Calibri" w:cs="Calibri"/>
          <w:i/>
          <w:iCs/>
        </w:rPr>
        <w:t xml:space="preserve">the </w:t>
      </w:r>
      <w:r w:rsidRPr="002241F4">
        <w:rPr>
          <w:rFonts w:ascii="Calibri" w:hAnsi="Calibri" w:cs="Calibri"/>
          <w:i/>
          <w:iCs/>
        </w:rPr>
        <w:t>number of false positives should be 1</w:t>
      </w:r>
      <w:r w:rsidR="00464388">
        <w:rPr>
          <w:rFonts w:ascii="Calibri" w:hAnsi="Calibri" w:cs="Calibri"/>
          <w:i/>
          <w:iCs/>
        </w:rPr>
        <w:t>0</w:t>
      </w:r>
      <w:r w:rsidR="00787CD0">
        <w:rPr>
          <w:rFonts w:ascii="Calibri" w:hAnsi="Calibri" w:cs="Calibri"/>
          <w:i/>
          <w:iCs/>
        </w:rPr>
        <w:t>. (</w:t>
      </w:r>
      <w:r w:rsidR="00532D8F">
        <w:rPr>
          <w:rFonts w:ascii="Calibri" w:hAnsi="Calibri" w:cs="Calibri"/>
          <w:i/>
          <w:iCs/>
        </w:rPr>
        <w:t>the total number of positives is 100</w:t>
      </w:r>
      <w:r w:rsidR="00464388">
        <w:rPr>
          <w:rFonts w:ascii="Calibri" w:hAnsi="Calibri" w:cs="Calibri"/>
          <w:i/>
          <w:iCs/>
        </w:rPr>
        <w:t>0</w:t>
      </w:r>
      <w:r w:rsidR="00787CD0">
        <w:rPr>
          <w:rFonts w:ascii="Calibri" w:hAnsi="Calibri" w:cs="Calibri"/>
          <w:i/>
          <w:iCs/>
        </w:rPr>
        <w:t>)</w:t>
      </w:r>
      <w:r w:rsidRPr="002241F4">
        <w:rPr>
          <w:rFonts w:ascii="Calibri" w:hAnsi="Calibri" w:cs="Calibri"/>
          <w:i/>
          <w:iCs/>
        </w:rPr>
        <w:t>.</w:t>
      </w:r>
      <w:r>
        <w:rPr>
          <w:rFonts w:ascii="Calibri" w:hAnsi="Calibri" w:cs="Calibri"/>
        </w:rPr>
        <w:t xml:space="preserve"> </w:t>
      </w:r>
      <w:r w:rsidR="00356239">
        <w:rPr>
          <w:rFonts w:ascii="Calibri" w:hAnsi="Calibri" w:cs="Calibri"/>
          <w:i/>
          <w:iCs/>
        </w:rPr>
        <w:t>T</w:t>
      </w:r>
      <w:r w:rsidR="005A10FB">
        <w:rPr>
          <w:rFonts w:ascii="Calibri" w:hAnsi="Calibri" w:cs="Calibri"/>
          <w:i/>
          <w:iCs/>
        </w:rPr>
        <w:t>hen t</w:t>
      </w:r>
      <w:r w:rsidR="00356239">
        <w:rPr>
          <w:rFonts w:ascii="Calibri" w:hAnsi="Calibri" w:cs="Calibri"/>
          <w:i/>
          <w:iCs/>
        </w:rPr>
        <w:t>he number of true negatives is 9</w:t>
      </w:r>
      <w:r w:rsidR="00E61E8F">
        <w:rPr>
          <w:rFonts w:ascii="Calibri" w:hAnsi="Calibri" w:cs="Calibri"/>
          <w:i/>
          <w:iCs/>
        </w:rPr>
        <w:t>8</w:t>
      </w:r>
      <w:r w:rsidR="00356239">
        <w:rPr>
          <w:rFonts w:ascii="Calibri" w:hAnsi="Calibri" w:cs="Calibri"/>
          <w:i/>
          <w:iCs/>
        </w:rPr>
        <w:t xml:space="preserve"> </w:t>
      </w:r>
      <w:r w:rsidR="00E61E8F">
        <w:rPr>
          <w:rFonts w:ascii="Calibri" w:hAnsi="Calibri" w:cs="Calibri"/>
          <w:i/>
          <w:iCs/>
        </w:rPr>
        <w:t>9</w:t>
      </w:r>
      <w:r w:rsidR="00356239">
        <w:rPr>
          <w:rFonts w:ascii="Calibri" w:hAnsi="Calibri" w:cs="Calibri"/>
          <w:i/>
          <w:iCs/>
        </w:rPr>
        <w:t>9</w:t>
      </w:r>
      <w:r w:rsidR="00FE3C17">
        <w:rPr>
          <w:rFonts w:ascii="Calibri" w:hAnsi="Calibri" w:cs="Calibri"/>
          <w:i/>
          <w:iCs/>
        </w:rPr>
        <w:t>0</w:t>
      </w:r>
      <w:r w:rsidR="00356239">
        <w:rPr>
          <w:rFonts w:ascii="Calibri" w:hAnsi="Calibri" w:cs="Calibri"/>
          <w:i/>
          <w:iCs/>
        </w:rPr>
        <w:t xml:space="preserve">. </w:t>
      </w:r>
      <w:r w:rsidR="007D2505">
        <w:rPr>
          <w:rFonts w:ascii="Calibri" w:hAnsi="Calibri" w:cs="Calibri"/>
          <w:i/>
          <w:iCs/>
        </w:rPr>
        <w:t>Hence</w:t>
      </w:r>
      <w:r>
        <w:rPr>
          <w:rFonts w:ascii="Calibri" w:hAnsi="Calibri" w:cs="Calibri"/>
          <w:i/>
          <w:iCs/>
        </w:rPr>
        <w:t xml:space="preserve"> the specificity </w:t>
      </w:r>
      <w:proofErr w:type="gramStart"/>
      <w:r>
        <w:rPr>
          <w:rFonts w:ascii="Calibri" w:hAnsi="Calibri" w:cs="Calibri"/>
          <w:i/>
          <w:iCs/>
        </w:rPr>
        <w:t>has to</w:t>
      </w:r>
      <w:proofErr w:type="gramEnd"/>
      <w:r>
        <w:rPr>
          <w:rFonts w:ascii="Calibri" w:hAnsi="Calibri" w:cs="Calibri"/>
          <w:i/>
          <w:iCs/>
        </w:rPr>
        <w:t xml:space="preserve"> be higher than 99% (in fact very close to 100%!</w:t>
      </w:r>
      <w:r w:rsidR="00270773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 Use the following contingency table to check</w:t>
      </w:r>
      <w:r w:rsidR="007B5C6F">
        <w:rPr>
          <w:rFonts w:ascii="Calibri" w:hAnsi="Calibri" w:cs="Calibri"/>
          <w:i/>
          <w:iCs/>
        </w:rPr>
        <w:t xml:space="preserve"> the value of </w:t>
      </w:r>
      <w:proofErr w:type="gramStart"/>
      <w:r w:rsidR="007B5C6F">
        <w:rPr>
          <w:rFonts w:ascii="Calibri" w:hAnsi="Calibri" w:cs="Calibri"/>
          <w:i/>
          <w:iCs/>
        </w:rPr>
        <w:t>r(</w:t>
      </w:r>
      <w:proofErr w:type="gramEnd"/>
      <w:r w:rsidR="007B5C6F">
        <w:rPr>
          <w:rFonts w:ascii="Calibri" w:hAnsi="Calibri" w:cs="Calibri"/>
          <w:i/>
          <w:iCs/>
        </w:rPr>
        <w:t>n</w:t>
      </w:r>
      <w:r w:rsidR="007F51C2">
        <w:rPr>
          <w:rFonts w:ascii="Calibri" w:hAnsi="Calibri" w:cs="Calibri"/>
          <w:i/>
          <w:iCs/>
        </w:rPr>
        <w:t>egative</w:t>
      </w:r>
      <w:r w:rsidR="007B5C6F">
        <w:rPr>
          <w:rFonts w:ascii="Calibri" w:hAnsi="Calibri" w:cs="Calibri"/>
          <w:i/>
          <w:iCs/>
        </w:rPr>
        <w:t xml:space="preserve"> | </w:t>
      </w:r>
      <w:r w:rsidR="007F51C2">
        <w:rPr>
          <w:rFonts w:ascii="Calibri" w:hAnsi="Calibri" w:cs="Calibri"/>
          <w:i/>
          <w:iCs/>
        </w:rPr>
        <w:t xml:space="preserve">no </w:t>
      </w:r>
      <w:proofErr w:type="spellStart"/>
      <w:r w:rsidR="007F51C2">
        <w:rPr>
          <w:rFonts w:ascii="Calibri" w:hAnsi="Calibri" w:cs="Calibri"/>
          <w:i/>
          <w:iCs/>
        </w:rPr>
        <w:t>covid</w:t>
      </w:r>
      <w:proofErr w:type="spellEnd"/>
      <w:r w:rsidR="007F51C2">
        <w:rPr>
          <w:rFonts w:ascii="Calibri" w:hAnsi="Calibri" w:cs="Calibri"/>
          <w:i/>
          <w:iCs/>
        </w:rPr>
        <w:t xml:space="preserve"> 19</w:t>
      </w:r>
      <w:r w:rsidR="007B5C6F">
        <w:rPr>
          <w:rFonts w:ascii="Calibri" w:hAnsi="Calibri" w:cs="Calibri"/>
          <w:i/>
          <w:iCs/>
        </w:rPr>
        <w:t xml:space="preserve">). </w:t>
      </w:r>
      <w:r>
        <w:rPr>
          <w:rFonts w:ascii="Calibri" w:hAnsi="Calibri" w:cs="Calibri"/>
          <w:i/>
          <w:i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241F4" w14:paraId="702EDF4F" w14:textId="77777777" w:rsidTr="006F267C">
        <w:tc>
          <w:tcPr>
            <w:tcW w:w="2254" w:type="dxa"/>
          </w:tcPr>
          <w:p w14:paraId="1CFAE0E6" w14:textId="77777777" w:rsidR="002241F4" w:rsidRDefault="002241F4" w:rsidP="006F267C">
            <w:pPr>
              <w:rPr>
                <w:rFonts w:ascii="Calibri" w:hAnsi="Calibri" w:cs="Calibri"/>
              </w:rPr>
            </w:pPr>
          </w:p>
        </w:tc>
        <w:tc>
          <w:tcPr>
            <w:tcW w:w="2254" w:type="dxa"/>
          </w:tcPr>
          <w:p w14:paraId="5F9289C1" w14:textId="77777777" w:rsidR="002241F4" w:rsidRDefault="002241F4" w:rsidP="006F267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Positive</w:t>
            </w:r>
          </w:p>
        </w:tc>
        <w:tc>
          <w:tcPr>
            <w:tcW w:w="2254" w:type="dxa"/>
          </w:tcPr>
          <w:p w14:paraId="13BBA5C8" w14:textId="77777777" w:rsidR="002241F4" w:rsidRDefault="002241F4" w:rsidP="006F267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Negative</w:t>
            </w:r>
          </w:p>
        </w:tc>
        <w:tc>
          <w:tcPr>
            <w:tcW w:w="2254" w:type="dxa"/>
          </w:tcPr>
          <w:p w14:paraId="20D39604" w14:textId="77777777" w:rsidR="002241F4" w:rsidRDefault="002241F4" w:rsidP="006F267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Row total</w:t>
            </w:r>
          </w:p>
        </w:tc>
      </w:tr>
      <w:tr w:rsidR="002241F4" w14:paraId="64B8524C" w14:textId="77777777" w:rsidTr="006F267C">
        <w:tc>
          <w:tcPr>
            <w:tcW w:w="2254" w:type="dxa"/>
          </w:tcPr>
          <w:p w14:paraId="5139BAF5" w14:textId="77777777" w:rsidR="002241F4" w:rsidRDefault="002241F4" w:rsidP="006F267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Covid-19</w:t>
            </w:r>
          </w:p>
        </w:tc>
        <w:tc>
          <w:tcPr>
            <w:tcW w:w="2254" w:type="dxa"/>
          </w:tcPr>
          <w:p w14:paraId="2EC61A27" w14:textId="16FF2E8F" w:rsidR="002241F4" w:rsidRDefault="002241F4" w:rsidP="006F267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</w:t>
            </w:r>
            <w:r w:rsidR="007F51C2">
              <w:rPr>
                <w:rFonts w:ascii="Calibri" w:hAnsi="Calibri" w:cs="Calibri"/>
              </w:rPr>
              <w:t>0</w:t>
            </w:r>
          </w:p>
        </w:tc>
        <w:tc>
          <w:tcPr>
            <w:tcW w:w="2254" w:type="dxa"/>
          </w:tcPr>
          <w:p w14:paraId="00E61926" w14:textId="56A9F043" w:rsidR="002241F4" w:rsidRDefault="002241F4" w:rsidP="006F267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7F51C2">
              <w:rPr>
                <w:rFonts w:ascii="Calibri" w:hAnsi="Calibri" w:cs="Calibri"/>
              </w:rPr>
              <w:t>0</w:t>
            </w:r>
          </w:p>
        </w:tc>
        <w:tc>
          <w:tcPr>
            <w:tcW w:w="2254" w:type="dxa"/>
          </w:tcPr>
          <w:p w14:paraId="165F6527" w14:textId="07E92A0F" w:rsidR="002241F4" w:rsidRDefault="002241F4" w:rsidP="006F267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  <w:r w:rsidR="007F51C2">
              <w:rPr>
                <w:rFonts w:ascii="Calibri" w:hAnsi="Calibri" w:cs="Calibri"/>
              </w:rPr>
              <w:t>0</w:t>
            </w:r>
          </w:p>
        </w:tc>
      </w:tr>
      <w:tr w:rsidR="002241F4" w14:paraId="7C2418F5" w14:textId="77777777" w:rsidTr="006F267C">
        <w:tc>
          <w:tcPr>
            <w:tcW w:w="2254" w:type="dxa"/>
          </w:tcPr>
          <w:p w14:paraId="0E3A1DBE" w14:textId="2480AF78" w:rsidR="002241F4" w:rsidRDefault="002241F4" w:rsidP="006F267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Covid</w:t>
            </w:r>
            <w:r w:rsidR="00286E13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</w:rPr>
              <w:t>19</w:t>
            </w:r>
          </w:p>
        </w:tc>
        <w:tc>
          <w:tcPr>
            <w:tcW w:w="2254" w:type="dxa"/>
          </w:tcPr>
          <w:p w14:paraId="6693C203" w14:textId="0277DB6C" w:rsidR="002241F4" w:rsidRDefault="002241F4" w:rsidP="006F267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F24296">
              <w:rPr>
                <w:rFonts w:ascii="Calibri" w:hAnsi="Calibri" w:cs="Calibri"/>
              </w:rPr>
              <w:t>0</w:t>
            </w:r>
          </w:p>
        </w:tc>
        <w:tc>
          <w:tcPr>
            <w:tcW w:w="2254" w:type="dxa"/>
          </w:tcPr>
          <w:p w14:paraId="4D86CB93" w14:textId="5D0D08B4" w:rsidR="002241F4" w:rsidRDefault="002241F4" w:rsidP="006F267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  <w:r w:rsidR="00905875"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</w:rPr>
              <w:t xml:space="preserve"> </w:t>
            </w:r>
            <w:r w:rsidR="00905875">
              <w:rPr>
                <w:rFonts w:ascii="Calibri" w:hAnsi="Calibri" w:cs="Calibri"/>
              </w:rPr>
              <w:t>9</w:t>
            </w:r>
            <w:r>
              <w:rPr>
                <w:rFonts w:ascii="Calibri" w:hAnsi="Calibri" w:cs="Calibri"/>
              </w:rPr>
              <w:t>9</w:t>
            </w:r>
            <w:r w:rsidR="00F24296">
              <w:rPr>
                <w:rFonts w:ascii="Calibri" w:hAnsi="Calibri" w:cs="Calibri"/>
              </w:rPr>
              <w:t>0</w:t>
            </w:r>
          </w:p>
        </w:tc>
        <w:tc>
          <w:tcPr>
            <w:tcW w:w="2254" w:type="dxa"/>
          </w:tcPr>
          <w:p w14:paraId="473CA21D" w14:textId="0FDE20FE" w:rsidR="002241F4" w:rsidRDefault="002241F4" w:rsidP="006F267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99 </w:t>
            </w:r>
            <w:r w:rsidR="008063C2">
              <w:rPr>
                <w:rFonts w:ascii="Calibri" w:hAnsi="Calibri" w:cs="Calibri"/>
              </w:rPr>
              <w:t>000</w:t>
            </w:r>
          </w:p>
        </w:tc>
      </w:tr>
      <w:tr w:rsidR="002241F4" w14:paraId="16C67292" w14:textId="77777777" w:rsidTr="006F267C">
        <w:tc>
          <w:tcPr>
            <w:tcW w:w="2254" w:type="dxa"/>
          </w:tcPr>
          <w:p w14:paraId="0FDE7AD3" w14:textId="77777777" w:rsidR="002241F4" w:rsidRDefault="002241F4" w:rsidP="006F267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 total</w:t>
            </w:r>
          </w:p>
        </w:tc>
        <w:tc>
          <w:tcPr>
            <w:tcW w:w="2254" w:type="dxa"/>
          </w:tcPr>
          <w:p w14:paraId="651AA207" w14:textId="4B296434" w:rsidR="002241F4" w:rsidRDefault="002241F4" w:rsidP="006F267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  <w:r w:rsidR="00F24296">
              <w:rPr>
                <w:rFonts w:ascii="Calibri" w:hAnsi="Calibri" w:cs="Calibri"/>
              </w:rPr>
              <w:t>0</w:t>
            </w:r>
          </w:p>
        </w:tc>
        <w:tc>
          <w:tcPr>
            <w:tcW w:w="2254" w:type="dxa"/>
          </w:tcPr>
          <w:p w14:paraId="49C6DB48" w14:textId="5D07F630" w:rsidR="002241F4" w:rsidRDefault="002241F4" w:rsidP="006F267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99 900</w:t>
            </w:r>
          </w:p>
        </w:tc>
        <w:tc>
          <w:tcPr>
            <w:tcW w:w="2254" w:type="dxa"/>
          </w:tcPr>
          <w:p w14:paraId="6CD732D8" w14:textId="77777777" w:rsidR="002241F4" w:rsidRDefault="002241F4" w:rsidP="006F267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100 000</w:t>
            </w:r>
          </w:p>
        </w:tc>
      </w:tr>
    </w:tbl>
    <w:p w14:paraId="5837E9A9" w14:textId="77777777" w:rsidR="00787CD0" w:rsidRDefault="00787CD0" w:rsidP="002241F4">
      <w:pPr>
        <w:jc w:val="both"/>
        <w:rPr>
          <w:rFonts w:ascii="Calibri" w:hAnsi="Calibri" w:cs="Calibri"/>
          <w:i/>
          <w:iCs/>
        </w:rPr>
      </w:pPr>
    </w:p>
    <w:p w14:paraId="63609DA0" w14:textId="43881FC7" w:rsidR="002241F4" w:rsidRDefault="002241F4" w:rsidP="002241F4">
      <w:pPr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Refer to Uncertainty Chapter on “Testing rare events” </w:t>
      </w:r>
      <w:r w:rsidR="007F51C2">
        <w:rPr>
          <w:rFonts w:ascii="Calibri" w:hAnsi="Calibri" w:cs="Calibri"/>
          <w:i/>
          <w:iCs/>
        </w:rPr>
        <w:t>S</w:t>
      </w:r>
      <w:r>
        <w:rPr>
          <w:rFonts w:ascii="Calibri" w:hAnsi="Calibri" w:cs="Calibri"/>
          <w:i/>
          <w:iCs/>
        </w:rPr>
        <w:t>lide</w:t>
      </w:r>
      <w:r w:rsidR="007F51C2">
        <w:rPr>
          <w:rStyle w:val="CommentReference"/>
        </w:rPr>
        <w:t xml:space="preserve"> </w:t>
      </w:r>
      <w:r>
        <w:rPr>
          <w:rFonts w:ascii="Calibri" w:hAnsi="Calibri" w:cs="Calibri"/>
          <w:i/>
          <w:iCs/>
        </w:rPr>
        <w:t>9 and 10 for information on false positives and false negatives</w:t>
      </w:r>
      <w:ins w:id="19" w:author="Walter Chan" w:date="2020-10-02T13:59:00Z">
        <w:r w:rsidR="00EC02E8">
          <w:rPr>
            <w:rFonts w:ascii="Calibri" w:hAnsi="Calibri" w:cs="Calibri"/>
            <w:i/>
            <w:iCs/>
          </w:rPr>
          <w:t>,</w:t>
        </w:r>
      </w:ins>
      <w:r>
        <w:rPr>
          <w:rFonts w:ascii="Calibri" w:hAnsi="Calibri" w:cs="Calibri"/>
          <w:i/>
          <w:iCs/>
        </w:rPr>
        <w:t xml:space="preserve"> as well as how to generate the contingency </w:t>
      </w:r>
      <w:r w:rsidR="00533F8B">
        <w:rPr>
          <w:rFonts w:ascii="Calibri" w:hAnsi="Calibri" w:cs="Calibri"/>
          <w:i/>
          <w:iCs/>
        </w:rPr>
        <w:t xml:space="preserve">table. </w:t>
      </w:r>
    </w:p>
    <w:p w14:paraId="6735B0C2" w14:textId="77777777" w:rsidR="00D53FC5" w:rsidRDefault="00D53FC5" w:rsidP="002241F4">
      <w:pPr>
        <w:jc w:val="both"/>
        <w:rPr>
          <w:rFonts w:ascii="Calibri" w:hAnsi="Calibri" w:cs="Calibri"/>
          <w:i/>
          <w:iCs/>
        </w:rPr>
      </w:pPr>
    </w:p>
    <w:p w14:paraId="19B8BC5B" w14:textId="70EDB7A3" w:rsidR="00ED2B82" w:rsidRDefault="000C04A9" w:rsidP="00E67D88">
      <w:pPr>
        <w:rPr>
          <w:rFonts w:ascii="Calibri" w:hAnsi="Calibri" w:cs="Calibri"/>
        </w:rPr>
      </w:pPr>
      <w:r>
        <w:rPr>
          <w:rFonts w:ascii="Calibri" w:hAnsi="Calibri" w:cs="Calibri"/>
        </w:rPr>
        <w:t>4</w:t>
      </w:r>
      <w:r w:rsidR="00E67D88">
        <w:rPr>
          <w:rFonts w:ascii="Calibri" w:hAnsi="Calibri" w:cs="Calibri"/>
        </w:rPr>
        <w:t xml:space="preserve">) </w:t>
      </w:r>
      <w:r>
        <w:rPr>
          <w:rFonts w:ascii="Calibri" w:hAnsi="Calibri" w:cs="Calibri"/>
        </w:rPr>
        <w:t xml:space="preserve">It is known that numerical variables </w:t>
      </w:r>
      <w:r>
        <w:rPr>
          <w:rFonts w:ascii="Calibri" w:hAnsi="Calibri" w:cs="Calibri"/>
          <w:i/>
          <w:iCs/>
        </w:rPr>
        <w:t>X</w:t>
      </w:r>
      <w:r>
        <w:rPr>
          <w:rFonts w:ascii="Calibri" w:hAnsi="Calibri" w:cs="Calibri"/>
        </w:rPr>
        <w:t xml:space="preserve"> and </w:t>
      </w:r>
      <w:r>
        <w:rPr>
          <w:rFonts w:ascii="Calibri" w:hAnsi="Calibri" w:cs="Calibri"/>
          <w:i/>
          <w:iCs/>
        </w:rPr>
        <w:t>Y</w:t>
      </w:r>
      <w:r>
        <w:rPr>
          <w:rFonts w:ascii="Calibri" w:hAnsi="Calibri" w:cs="Calibri"/>
        </w:rPr>
        <w:t xml:space="preserve"> are positively correlated with </w:t>
      </w:r>
      <w:r w:rsidR="00ED2B82">
        <w:rPr>
          <w:rFonts w:ascii="Calibri" w:hAnsi="Calibri" w:cs="Calibri"/>
          <w:i/>
          <w:iCs/>
        </w:rPr>
        <w:t>r</w:t>
      </w:r>
      <w:r w:rsidR="00ED2B82">
        <w:rPr>
          <w:rFonts w:ascii="Calibri" w:hAnsi="Calibri" w:cs="Calibri"/>
        </w:rPr>
        <w:t xml:space="preserve"> = 0.12. Given that </w:t>
      </w:r>
      <w:r w:rsidR="00ED2B82">
        <w:rPr>
          <w:rFonts w:ascii="Calibri" w:hAnsi="Calibri" w:cs="Calibri"/>
          <w:i/>
          <w:iCs/>
        </w:rPr>
        <w:t>Z</w:t>
      </w:r>
      <w:r w:rsidR="00ED2B82">
        <w:rPr>
          <w:rFonts w:ascii="Calibri" w:hAnsi="Calibri" w:cs="Calibri"/>
        </w:rPr>
        <w:t xml:space="preserve"> = 3</w:t>
      </w:r>
      <w:r w:rsidR="00ED2B82">
        <w:rPr>
          <w:rFonts w:ascii="Calibri" w:hAnsi="Calibri" w:cs="Calibri"/>
          <w:i/>
          <w:iCs/>
        </w:rPr>
        <w:t>X</w:t>
      </w:r>
      <w:r w:rsidR="00ED2B82">
        <w:rPr>
          <w:rFonts w:ascii="Calibri" w:hAnsi="Calibri" w:cs="Calibri"/>
        </w:rPr>
        <w:t xml:space="preserve">, which of the following statements </w:t>
      </w:r>
      <w:r w:rsidR="002F1E78">
        <w:rPr>
          <w:rFonts w:ascii="Calibri" w:hAnsi="Calibri" w:cs="Calibri"/>
        </w:rPr>
        <w:t>is</w:t>
      </w:r>
      <w:r w:rsidR="00ED2B82">
        <w:rPr>
          <w:rFonts w:ascii="Calibri" w:hAnsi="Calibri" w:cs="Calibri"/>
        </w:rPr>
        <w:t xml:space="preserve"> true</w:t>
      </w:r>
      <w:ins w:id="20" w:author="Lam Fu Yuan, Kevin" w:date="2020-09-24T08:47:00Z">
        <w:r w:rsidR="001E6901">
          <w:rPr>
            <w:rFonts w:ascii="Calibri" w:hAnsi="Calibri" w:cs="Calibri"/>
          </w:rPr>
          <w:t>?</w:t>
        </w:r>
      </w:ins>
      <w:r w:rsidR="00ED2B82">
        <w:rPr>
          <w:rFonts w:ascii="Calibri" w:hAnsi="Calibri" w:cs="Calibri"/>
        </w:rPr>
        <w:t xml:space="preserve"> </w:t>
      </w:r>
    </w:p>
    <w:p w14:paraId="0605B55C" w14:textId="08A0C061" w:rsidR="00ED2B82" w:rsidRDefault="00ED2B82" w:rsidP="00ED2B82">
      <w:pPr>
        <w:ind w:firstLine="720"/>
      </w:pPr>
      <w:r>
        <w:rPr>
          <w:rFonts w:ascii="Calibri" w:hAnsi="Calibri" w:cs="Calibri"/>
        </w:rPr>
        <w:t xml:space="preserve">(I) The correlation between </w:t>
      </w:r>
      <w:r>
        <w:rPr>
          <w:rFonts w:ascii="Calibri" w:hAnsi="Calibri" w:cs="Calibri"/>
          <w:i/>
          <w:iCs/>
        </w:rPr>
        <w:t>Z</w:t>
      </w:r>
      <w:r>
        <w:rPr>
          <w:rFonts w:ascii="Calibri" w:hAnsi="Calibri" w:cs="Calibri"/>
        </w:rPr>
        <w:t xml:space="preserve"> and </w:t>
      </w:r>
      <w:r>
        <w:rPr>
          <w:rFonts w:ascii="Calibri" w:hAnsi="Calibri" w:cs="Calibri"/>
          <w:i/>
          <w:iCs/>
        </w:rPr>
        <w:t>Y</w:t>
      </w:r>
      <w:r>
        <w:t xml:space="preserve"> is 0.36</w:t>
      </w:r>
      <w:ins w:id="21" w:author="Walter Chan" w:date="2020-10-02T14:00:00Z">
        <w:r w:rsidR="00EC02E8">
          <w:t>.</w:t>
        </w:r>
      </w:ins>
    </w:p>
    <w:p w14:paraId="4DF7DFE1" w14:textId="45D85F54" w:rsidR="00E67D88" w:rsidRDefault="00ED2B82" w:rsidP="00ED2B82">
      <w:pPr>
        <w:ind w:firstLine="720"/>
        <w:rPr>
          <w:rFonts w:ascii="Calibri" w:hAnsi="Calibri" w:cs="Calibri"/>
        </w:rPr>
      </w:pPr>
      <w:r>
        <w:t xml:space="preserve">(II) The correlation between </w:t>
      </w:r>
      <w:r>
        <w:rPr>
          <w:i/>
          <w:iCs/>
        </w:rPr>
        <w:t>Z</w:t>
      </w:r>
      <w:r>
        <w:t xml:space="preserve"> and </w:t>
      </w:r>
      <w:r>
        <w:rPr>
          <w:i/>
          <w:iCs/>
        </w:rPr>
        <w:t>Y</w:t>
      </w:r>
      <w:r>
        <w:t xml:space="preserve"> is 0.04. </w:t>
      </w:r>
      <w:r w:rsidR="00E67D88">
        <w:rPr>
          <w:rFonts w:ascii="Calibri" w:hAnsi="Calibri" w:cs="Calibri"/>
        </w:rPr>
        <w:t xml:space="preserve"> </w:t>
      </w:r>
    </w:p>
    <w:p w14:paraId="39549A59" w14:textId="5FADBDF7" w:rsidR="00E67D88" w:rsidRDefault="00ED2B82" w:rsidP="00672B8A">
      <w:pPr>
        <w:pStyle w:val="NoSpacing"/>
        <w:numPr>
          <w:ilvl w:val="0"/>
          <w:numId w:val="23"/>
        </w:numPr>
      </w:pPr>
      <w:r>
        <w:t>(I) only</w:t>
      </w:r>
    </w:p>
    <w:p w14:paraId="75127209" w14:textId="4A2E12C8" w:rsidR="00672B8A" w:rsidRDefault="00672B8A" w:rsidP="00672B8A">
      <w:pPr>
        <w:pStyle w:val="NoSpacing"/>
        <w:numPr>
          <w:ilvl w:val="0"/>
          <w:numId w:val="23"/>
        </w:numPr>
      </w:pPr>
      <w:r>
        <w:t>(II) only</w:t>
      </w:r>
    </w:p>
    <w:p w14:paraId="649360D7" w14:textId="649A35A8" w:rsidR="00672B8A" w:rsidRPr="001A1578" w:rsidRDefault="00672B8A" w:rsidP="00672B8A">
      <w:pPr>
        <w:pStyle w:val="NoSpacing"/>
        <w:numPr>
          <w:ilvl w:val="0"/>
          <w:numId w:val="23"/>
        </w:numPr>
        <w:rPr>
          <w:highlight w:val="yellow"/>
        </w:rPr>
      </w:pPr>
      <w:r w:rsidRPr="001A1578">
        <w:rPr>
          <w:highlight w:val="yellow"/>
        </w:rPr>
        <w:t>Neither (I) nor (II)</w:t>
      </w:r>
    </w:p>
    <w:p w14:paraId="34A14D9D" w14:textId="77777777" w:rsidR="00CE7313" w:rsidRDefault="00CE7313" w:rsidP="00021BCF">
      <w:pPr>
        <w:pStyle w:val="NoSpacing"/>
      </w:pPr>
    </w:p>
    <w:p w14:paraId="47300534" w14:textId="3470038E" w:rsidR="00E67D88" w:rsidRDefault="00E67D88" w:rsidP="00533F8B">
      <w:pPr>
        <w:jc w:val="both"/>
        <w:rPr>
          <w:rFonts w:ascii="Calibri" w:hAnsi="Calibri" w:cs="Calibri"/>
          <w:i/>
          <w:iCs/>
        </w:rPr>
      </w:pPr>
      <w:r w:rsidRPr="00E67D88">
        <w:rPr>
          <w:rFonts w:ascii="Calibri" w:hAnsi="Calibri" w:cs="Calibri"/>
          <w:i/>
          <w:iCs/>
        </w:rPr>
        <w:t>Explanation:</w:t>
      </w:r>
      <w:r w:rsidR="00EC02E8">
        <w:rPr>
          <w:rFonts w:ascii="Calibri" w:hAnsi="Calibri" w:cs="Calibri"/>
          <w:i/>
          <w:iCs/>
        </w:rPr>
        <w:t xml:space="preserve"> The</w:t>
      </w:r>
      <w:r w:rsidRPr="00E67D88">
        <w:rPr>
          <w:rFonts w:ascii="Calibri" w:hAnsi="Calibri" w:cs="Calibri"/>
          <w:i/>
          <w:iCs/>
        </w:rPr>
        <w:t xml:space="preserve"> </w:t>
      </w:r>
      <w:proofErr w:type="spellStart"/>
      <w:r w:rsidR="00223C5F">
        <w:rPr>
          <w:rFonts w:ascii="Calibri" w:hAnsi="Calibri" w:cs="Calibri"/>
          <w:i/>
          <w:iCs/>
        </w:rPr>
        <w:t>r</w:t>
      </w:r>
      <w:ins w:id="22" w:author="Walter Chan" w:date="2020-10-02T14:00:00Z">
        <w:r w:rsidR="00EC02E8">
          <w:rPr>
            <w:rFonts w:ascii="Calibri" w:hAnsi="Calibri" w:cs="Calibri"/>
            <w:i/>
            <w:iCs/>
          </w:rPr>
          <w:t>-</w:t>
        </w:r>
      </w:ins>
      <w:r w:rsidR="00223C5F">
        <w:rPr>
          <w:rFonts w:ascii="Calibri" w:hAnsi="Calibri" w:cs="Calibri"/>
          <w:i/>
          <w:iCs/>
        </w:rPr>
        <w:t>value</w:t>
      </w:r>
      <w:proofErr w:type="spellEnd"/>
      <w:r w:rsidR="00223C5F">
        <w:rPr>
          <w:rFonts w:ascii="Calibri" w:hAnsi="Calibri" w:cs="Calibri"/>
          <w:i/>
          <w:iCs/>
        </w:rPr>
        <w:t xml:space="preserve"> is not affected by a change of scale</w:t>
      </w:r>
      <w:r w:rsidR="00FB3F11">
        <w:rPr>
          <w:rFonts w:ascii="Calibri" w:hAnsi="Calibri" w:cs="Calibri"/>
          <w:i/>
          <w:iCs/>
        </w:rPr>
        <w:t xml:space="preserve"> in general. </w:t>
      </w:r>
      <w:proofErr w:type="gramStart"/>
      <w:r w:rsidR="00E021E4">
        <w:rPr>
          <w:rFonts w:ascii="Calibri" w:hAnsi="Calibri" w:cs="Calibri"/>
          <w:i/>
          <w:iCs/>
        </w:rPr>
        <w:t>In p</w:t>
      </w:r>
      <w:r w:rsidR="00FB3F11">
        <w:rPr>
          <w:rFonts w:ascii="Calibri" w:hAnsi="Calibri" w:cs="Calibri"/>
          <w:i/>
          <w:iCs/>
        </w:rPr>
        <w:t>articular</w:t>
      </w:r>
      <w:r w:rsidR="00C4495F">
        <w:rPr>
          <w:rFonts w:ascii="Calibri" w:hAnsi="Calibri" w:cs="Calibri"/>
          <w:i/>
          <w:iCs/>
        </w:rPr>
        <w:t>,</w:t>
      </w:r>
      <w:r w:rsidR="00FB3F11">
        <w:rPr>
          <w:rFonts w:ascii="Calibri" w:hAnsi="Calibri" w:cs="Calibri"/>
          <w:i/>
          <w:iCs/>
        </w:rPr>
        <w:t xml:space="preserve"> it</w:t>
      </w:r>
      <w:proofErr w:type="gramEnd"/>
      <w:r w:rsidR="00FB3F11">
        <w:rPr>
          <w:rFonts w:ascii="Calibri" w:hAnsi="Calibri" w:cs="Calibri"/>
          <w:i/>
          <w:iCs/>
        </w:rPr>
        <w:t xml:space="preserve"> is not affected when any of the variables in the regression equation is multiplied by a positive constant</w:t>
      </w:r>
      <w:r w:rsidR="009D1E08">
        <w:rPr>
          <w:rFonts w:ascii="Calibri" w:hAnsi="Calibri" w:cs="Calibri"/>
          <w:i/>
          <w:iCs/>
        </w:rPr>
        <w:t>,</w:t>
      </w:r>
      <w:r w:rsidR="00223C5F">
        <w:rPr>
          <w:rFonts w:ascii="Calibri" w:hAnsi="Calibri" w:cs="Calibri"/>
          <w:i/>
          <w:iCs/>
        </w:rPr>
        <w:t xml:space="preserve"> therefore neither statement is true. Refer to </w:t>
      </w:r>
      <w:r w:rsidR="002241F4">
        <w:rPr>
          <w:rFonts w:ascii="Calibri" w:hAnsi="Calibri" w:cs="Calibri"/>
          <w:i/>
          <w:iCs/>
        </w:rPr>
        <w:t xml:space="preserve">Chapter 2 slide 52. </w:t>
      </w:r>
    </w:p>
    <w:p w14:paraId="40A060A5" w14:textId="11CAF8F1" w:rsidR="007D2505" w:rsidRDefault="007D2505" w:rsidP="00E67D88">
      <w:pPr>
        <w:rPr>
          <w:rFonts w:ascii="Calibri" w:hAnsi="Calibri" w:cs="Calibri"/>
        </w:rPr>
      </w:pPr>
    </w:p>
    <w:p w14:paraId="32BCEFB2" w14:textId="743822C8" w:rsidR="00D53FC5" w:rsidRDefault="00D53FC5" w:rsidP="00E67D88">
      <w:pPr>
        <w:rPr>
          <w:rFonts w:ascii="Calibri" w:hAnsi="Calibri" w:cs="Calibri"/>
        </w:rPr>
      </w:pPr>
    </w:p>
    <w:p w14:paraId="289B3E54" w14:textId="7BDE4C3A" w:rsidR="00D53FC5" w:rsidRDefault="00D53FC5" w:rsidP="00E67D88">
      <w:pPr>
        <w:rPr>
          <w:rFonts w:ascii="Calibri" w:hAnsi="Calibri" w:cs="Calibri"/>
        </w:rPr>
      </w:pPr>
    </w:p>
    <w:bookmarkEnd w:id="0"/>
    <w:p w14:paraId="506513D1" w14:textId="06D7076B" w:rsidR="00472604" w:rsidRPr="00472604" w:rsidRDefault="00472604" w:rsidP="00A30EFF">
      <w:pPr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lastRenderedPageBreak/>
        <w:t xml:space="preserve">--- </w:t>
      </w:r>
      <w:r w:rsidRPr="00472604">
        <w:rPr>
          <w:rFonts w:ascii="Calibri" w:hAnsi="Calibri" w:cs="Calibri"/>
          <w:i/>
          <w:iCs/>
        </w:rPr>
        <w:t>Refer to the following scenario for the next two questions:</w:t>
      </w:r>
      <w:r>
        <w:rPr>
          <w:rFonts w:ascii="Calibri" w:hAnsi="Calibri" w:cs="Calibri"/>
          <w:i/>
          <w:iCs/>
        </w:rPr>
        <w:t xml:space="preserve"> ---</w:t>
      </w:r>
    </w:p>
    <w:p w14:paraId="383B9FCA" w14:textId="67E18C92" w:rsidR="00472604" w:rsidRDefault="00472604" w:rsidP="00A30EFF">
      <w:pPr>
        <w:jc w:val="both"/>
        <w:rPr>
          <w:rFonts w:ascii="Calibri" w:hAnsi="Calibri" w:cs="Calibri"/>
        </w:rPr>
      </w:pPr>
      <w:r w:rsidRPr="00816E54">
        <w:rPr>
          <w:rFonts w:ascii="Calibri" w:hAnsi="Calibri" w:cs="Calibri"/>
        </w:rPr>
        <w:t xml:space="preserve">Benny is a messy student who keeps all his colored socks in a box. The box contains a total of 4 blue and 2 yellow socks. </w:t>
      </w:r>
      <w:r>
        <w:rPr>
          <w:rFonts w:ascii="Calibri" w:hAnsi="Calibri" w:cs="Calibri"/>
        </w:rPr>
        <w:t>On the first day, w</w:t>
      </w:r>
      <w:r w:rsidRPr="00816E54">
        <w:rPr>
          <w:rFonts w:ascii="Calibri" w:hAnsi="Calibri" w:cs="Calibri"/>
        </w:rPr>
        <w:t xml:space="preserve">hile running late for class, he randomly selects </w:t>
      </w:r>
      <w:r>
        <w:rPr>
          <w:rFonts w:ascii="Calibri" w:hAnsi="Calibri" w:cs="Calibri"/>
        </w:rPr>
        <w:t xml:space="preserve">(without replacement) </w:t>
      </w:r>
      <w:r w:rsidRPr="00816E54">
        <w:rPr>
          <w:rFonts w:ascii="Calibri" w:hAnsi="Calibri" w:cs="Calibri"/>
        </w:rPr>
        <w:t>two socks out of the box to wear. Assume the socks are indistinguishable from one another</w:t>
      </w:r>
      <w:r>
        <w:rPr>
          <w:rFonts w:ascii="Calibri" w:hAnsi="Calibri" w:cs="Calibri"/>
        </w:rPr>
        <w:t xml:space="preserve"> apart from color</w:t>
      </w:r>
      <w:r w:rsidRPr="00816E54">
        <w:rPr>
          <w:rFonts w:ascii="Calibri" w:hAnsi="Calibri" w:cs="Calibri"/>
        </w:rPr>
        <w:t>.</w:t>
      </w:r>
    </w:p>
    <w:p w14:paraId="4153D037" w14:textId="08A2A032" w:rsidR="00472604" w:rsidRDefault="00472604" w:rsidP="00A30EFF">
      <w:pPr>
        <w:jc w:val="both"/>
        <w:rPr>
          <w:rFonts w:ascii="Calibri" w:hAnsi="Calibri" w:cs="Calibri"/>
        </w:rPr>
      </w:pPr>
    </w:p>
    <w:p w14:paraId="0C0EEE1D" w14:textId="39AE60AD" w:rsidR="00A30EFF" w:rsidRPr="00816E54" w:rsidRDefault="00D53FC5" w:rsidP="00A30EFF">
      <w:pPr>
        <w:jc w:val="both"/>
        <w:rPr>
          <w:rFonts w:ascii="Calibri" w:hAnsi="Calibri" w:cs="Calibri"/>
          <w:highlight w:val="yellow"/>
        </w:rPr>
      </w:pPr>
      <w:r>
        <w:rPr>
          <w:rFonts w:ascii="Calibri" w:hAnsi="Calibri" w:cs="Calibri"/>
        </w:rPr>
        <w:t>5</w:t>
      </w:r>
      <w:r w:rsidR="00A30EFF" w:rsidRPr="00816E54">
        <w:rPr>
          <w:rFonts w:ascii="Calibri" w:hAnsi="Calibri" w:cs="Calibri"/>
        </w:rPr>
        <w:t xml:space="preserve">) What is the probability </w:t>
      </w:r>
      <w:r w:rsidR="00BF0DB1">
        <w:rPr>
          <w:rFonts w:ascii="Calibri" w:hAnsi="Calibri" w:cs="Calibri"/>
        </w:rPr>
        <w:t xml:space="preserve">that </w:t>
      </w:r>
      <w:r w:rsidR="00A30EFF" w:rsidRPr="00816E54">
        <w:rPr>
          <w:rFonts w:ascii="Calibri" w:hAnsi="Calibri" w:cs="Calibri"/>
        </w:rPr>
        <w:t xml:space="preserve">he will end up wearing a matching pair of socks </w:t>
      </w:r>
      <w:r w:rsidR="00472604">
        <w:rPr>
          <w:rFonts w:ascii="Calibri" w:hAnsi="Calibri" w:cs="Calibri"/>
        </w:rPr>
        <w:t xml:space="preserve">on the first day </w:t>
      </w:r>
      <w:r w:rsidR="00A30EFF" w:rsidRPr="00816E54">
        <w:rPr>
          <w:rFonts w:ascii="Calibri" w:hAnsi="Calibri" w:cs="Calibri"/>
        </w:rPr>
        <w:t xml:space="preserve">to class? </w:t>
      </w:r>
    </w:p>
    <w:p w14:paraId="33D197E4" w14:textId="77777777" w:rsidR="00A30EFF" w:rsidRPr="00816E54" w:rsidRDefault="00A30EFF" w:rsidP="00A30EFF">
      <w:pPr>
        <w:pStyle w:val="NoSpacing"/>
        <w:numPr>
          <w:ilvl w:val="0"/>
          <w:numId w:val="25"/>
        </w:numPr>
        <w:rPr>
          <w:rFonts w:ascii="Calibri" w:hAnsi="Calibri" w:cs="Calibri"/>
        </w:rPr>
      </w:pPr>
      <w:r w:rsidRPr="00816E54">
        <w:rPr>
          <w:rFonts w:ascii="Calibri" w:hAnsi="Calibri" w:cs="Calibri"/>
        </w:rPr>
        <w:t>1/3</w:t>
      </w:r>
    </w:p>
    <w:p w14:paraId="0ABCD901" w14:textId="77777777" w:rsidR="00A30EFF" w:rsidRPr="00816E54" w:rsidRDefault="00A30EFF" w:rsidP="00A30EFF">
      <w:pPr>
        <w:pStyle w:val="NoSpacing"/>
        <w:numPr>
          <w:ilvl w:val="0"/>
          <w:numId w:val="25"/>
        </w:numPr>
        <w:rPr>
          <w:rFonts w:ascii="Calibri" w:hAnsi="Calibri" w:cs="Calibri"/>
        </w:rPr>
      </w:pPr>
      <w:r w:rsidRPr="00816E54">
        <w:rPr>
          <w:rFonts w:ascii="Calibri" w:hAnsi="Calibri" w:cs="Calibri"/>
        </w:rPr>
        <w:t>2/5</w:t>
      </w:r>
    </w:p>
    <w:p w14:paraId="09DDA04E" w14:textId="77777777" w:rsidR="00A30EFF" w:rsidRPr="00816E54" w:rsidRDefault="00A30EFF" w:rsidP="00A30EFF">
      <w:pPr>
        <w:pStyle w:val="NoSpacing"/>
        <w:numPr>
          <w:ilvl w:val="0"/>
          <w:numId w:val="25"/>
        </w:numPr>
        <w:rPr>
          <w:rFonts w:ascii="Calibri" w:hAnsi="Calibri" w:cs="Calibri"/>
        </w:rPr>
      </w:pPr>
      <w:r w:rsidRPr="00816E54">
        <w:rPr>
          <w:rFonts w:ascii="Calibri" w:hAnsi="Calibri" w:cs="Calibri"/>
        </w:rPr>
        <w:t>7/18</w:t>
      </w:r>
    </w:p>
    <w:p w14:paraId="165B98DF" w14:textId="77777777" w:rsidR="00A30EFF" w:rsidRPr="00816E54" w:rsidRDefault="00A30EFF" w:rsidP="00A30EFF">
      <w:pPr>
        <w:pStyle w:val="NoSpacing"/>
        <w:numPr>
          <w:ilvl w:val="0"/>
          <w:numId w:val="25"/>
        </w:numPr>
        <w:rPr>
          <w:rFonts w:ascii="Calibri" w:hAnsi="Calibri" w:cs="Calibri"/>
          <w:highlight w:val="yellow"/>
        </w:rPr>
      </w:pPr>
      <w:r w:rsidRPr="00816E54">
        <w:rPr>
          <w:rFonts w:ascii="Calibri" w:hAnsi="Calibri" w:cs="Calibri"/>
          <w:highlight w:val="yellow"/>
        </w:rPr>
        <w:t>7/15</w:t>
      </w:r>
    </w:p>
    <w:p w14:paraId="53044FE5" w14:textId="77777777" w:rsidR="00A30EFF" w:rsidRPr="00816E54" w:rsidRDefault="00A30EFF" w:rsidP="00A30EFF">
      <w:pPr>
        <w:jc w:val="both"/>
        <w:rPr>
          <w:rFonts w:ascii="Calibri" w:hAnsi="Calibri" w:cs="Calibri"/>
        </w:rPr>
      </w:pPr>
    </w:p>
    <w:p w14:paraId="482557A4" w14:textId="3E1839C3" w:rsidR="00A30EFF" w:rsidRPr="00816E54" w:rsidRDefault="00A30EFF" w:rsidP="00A30EFF">
      <w:pPr>
        <w:jc w:val="both"/>
        <w:rPr>
          <w:rFonts w:ascii="Calibri" w:hAnsi="Calibri" w:cs="Calibri"/>
        </w:rPr>
      </w:pPr>
      <w:r w:rsidRPr="00816E54">
        <w:rPr>
          <w:rFonts w:ascii="Calibri" w:hAnsi="Calibri" w:cs="Calibri"/>
          <w:i/>
          <w:iCs/>
        </w:rPr>
        <w:t xml:space="preserve">Explanation: To get a matching pair of socks, he needs to get either 2 blue socks, or 2 yellow socks. </w:t>
      </w:r>
      <w:r w:rsidR="00EC02E8">
        <w:rPr>
          <w:rFonts w:ascii="Calibri" w:hAnsi="Calibri" w:cs="Calibri"/>
          <w:i/>
          <w:iCs/>
        </w:rPr>
        <w:t xml:space="preserve">Using the addition rule, </w:t>
      </w:r>
      <w:r w:rsidRPr="00816E54">
        <w:rPr>
          <w:rFonts w:ascii="Calibri" w:hAnsi="Calibri" w:cs="Calibri"/>
          <w:i/>
          <w:iCs/>
        </w:rPr>
        <w:t xml:space="preserve">P(match) = </w:t>
      </w:r>
      <w:proofErr w:type="gramStart"/>
      <w:r w:rsidRPr="00816E54">
        <w:rPr>
          <w:rFonts w:ascii="Calibri" w:hAnsi="Calibri" w:cs="Calibri"/>
          <w:i/>
          <w:iCs/>
        </w:rPr>
        <w:t>P(</w:t>
      </w:r>
      <w:proofErr w:type="gramEnd"/>
      <w:r w:rsidRPr="00816E54">
        <w:rPr>
          <w:rFonts w:ascii="Calibri" w:hAnsi="Calibri" w:cs="Calibri"/>
          <w:i/>
          <w:iCs/>
        </w:rPr>
        <w:t xml:space="preserve">2 blue socks) + P(2 yellow socks) = (4/6)(3/5) + (2/6)(1/5) = 7/15. Refer to </w:t>
      </w:r>
      <w:r w:rsidR="00BF0DB1">
        <w:rPr>
          <w:rFonts w:ascii="Calibri" w:hAnsi="Calibri" w:cs="Calibri"/>
          <w:i/>
          <w:iCs/>
        </w:rPr>
        <w:t>C</w:t>
      </w:r>
      <w:r w:rsidRPr="00816E54">
        <w:rPr>
          <w:rFonts w:ascii="Calibri" w:hAnsi="Calibri" w:cs="Calibri"/>
          <w:i/>
          <w:iCs/>
        </w:rPr>
        <w:t>hapter 5, unit 5, slide 4</w:t>
      </w:r>
      <w:r w:rsidRPr="00816E54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Pr="00816E54">
        <w:rPr>
          <w:rFonts w:ascii="Calibri" w:hAnsi="Calibri" w:cs="Calibri"/>
          <w:i/>
          <w:iCs/>
        </w:rPr>
        <w:t>Alternatively,</w:t>
      </w:r>
      <w:r w:rsidR="00EC02E8">
        <w:rPr>
          <w:rFonts w:ascii="Calibri" w:hAnsi="Calibri" w:cs="Calibri"/>
          <w:i/>
          <w:iCs/>
        </w:rPr>
        <w:t xml:space="preserve"> using the complement rule,</w:t>
      </w:r>
      <w:r w:rsidRPr="00816E54">
        <w:rPr>
          <w:rFonts w:ascii="Calibri" w:hAnsi="Calibri" w:cs="Calibri"/>
          <w:i/>
          <w:iCs/>
        </w:rPr>
        <w:t xml:space="preserve"> </w:t>
      </w:r>
      <w:proofErr w:type="gramStart"/>
      <w:r w:rsidRPr="00816E54">
        <w:rPr>
          <w:rFonts w:ascii="Calibri" w:hAnsi="Calibri" w:cs="Calibri"/>
          <w:i/>
          <w:iCs/>
        </w:rPr>
        <w:t>P(</w:t>
      </w:r>
      <w:proofErr w:type="gramEnd"/>
      <w:r w:rsidRPr="00816E54">
        <w:rPr>
          <w:rFonts w:ascii="Calibri" w:hAnsi="Calibri" w:cs="Calibri"/>
          <w:i/>
          <w:iCs/>
        </w:rPr>
        <w:t xml:space="preserve">no  match) = (4/6)(2/5) + (2/6)(4/5) = 8/15. P(match) = 1 – </w:t>
      </w:r>
      <w:proofErr w:type="gramStart"/>
      <w:r w:rsidRPr="00816E54">
        <w:rPr>
          <w:rFonts w:ascii="Calibri" w:hAnsi="Calibri" w:cs="Calibri"/>
          <w:i/>
          <w:iCs/>
        </w:rPr>
        <w:t>P(</w:t>
      </w:r>
      <w:proofErr w:type="gramEnd"/>
      <w:r w:rsidRPr="00816E54">
        <w:rPr>
          <w:rFonts w:ascii="Calibri" w:hAnsi="Calibri" w:cs="Calibri"/>
          <w:i/>
          <w:iCs/>
        </w:rPr>
        <w:t>no match) = 7/15</w:t>
      </w:r>
      <w:r w:rsidR="00FA1777">
        <w:rPr>
          <w:rFonts w:ascii="Calibri" w:hAnsi="Calibri" w:cs="Calibri"/>
          <w:i/>
          <w:iCs/>
        </w:rPr>
        <w:t xml:space="preserve">. </w:t>
      </w:r>
      <w:r w:rsidR="00FA1777" w:rsidRPr="00816E54">
        <w:rPr>
          <w:rFonts w:ascii="Calibri" w:hAnsi="Calibri" w:cs="Calibri"/>
          <w:i/>
          <w:iCs/>
        </w:rPr>
        <w:t xml:space="preserve">Refer to </w:t>
      </w:r>
      <w:r w:rsidR="00EC02E8">
        <w:rPr>
          <w:rFonts w:ascii="Calibri" w:hAnsi="Calibri" w:cs="Calibri"/>
          <w:i/>
          <w:iCs/>
        </w:rPr>
        <w:t>C</w:t>
      </w:r>
      <w:r w:rsidR="00FA1777" w:rsidRPr="00816E54">
        <w:rPr>
          <w:rFonts w:ascii="Calibri" w:hAnsi="Calibri" w:cs="Calibri"/>
          <w:i/>
          <w:iCs/>
        </w:rPr>
        <w:t>h</w:t>
      </w:r>
      <w:r w:rsidR="00EC02E8">
        <w:rPr>
          <w:rFonts w:ascii="Calibri" w:hAnsi="Calibri" w:cs="Calibri"/>
          <w:i/>
          <w:iCs/>
        </w:rPr>
        <w:t xml:space="preserve">apter </w:t>
      </w:r>
      <w:r w:rsidR="00FA1777" w:rsidRPr="00816E54">
        <w:rPr>
          <w:rFonts w:ascii="Calibri" w:hAnsi="Calibri" w:cs="Calibri"/>
          <w:i/>
          <w:iCs/>
        </w:rPr>
        <w:t>5</w:t>
      </w:r>
      <w:r w:rsidR="00D31FD7">
        <w:rPr>
          <w:rFonts w:ascii="Calibri" w:hAnsi="Calibri" w:cs="Calibri"/>
          <w:i/>
          <w:iCs/>
        </w:rPr>
        <w:t xml:space="preserve">, </w:t>
      </w:r>
      <w:r w:rsidR="00EC02E8">
        <w:rPr>
          <w:rFonts w:ascii="Calibri" w:hAnsi="Calibri" w:cs="Calibri"/>
          <w:i/>
          <w:iCs/>
        </w:rPr>
        <w:t>U</w:t>
      </w:r>
      <w:r w:rsidR="00FA1777" w:rsidRPr="00816E54">
        <w:rPr>
          <w:rFonts w:ascii="Calibri" w:hAnsi="Calibri" w:cs="Calibri"/>
          <w:i/>
          <w:iCs/>
        </w:rPr>
        <w:t>nit 5</w:t>
      </w:r>
      <w:r w:rsidR="00E344DD">
        <w:rPr>
          <w:rFonts w:ascii="Calibri" w:hAnsi="Calibri" w:cs="Calibri"/>
          <w:i/>
          <w:iCs/>
        </w:rPr>
        <w:t>, slide 4</w:t>
      </w:r>
      <w:r w:rsidR="00D31FD7">
        <w:rPr>
          <w:rFonts w:ascii="Calibri" w:hAnsi="Calibri" w:cs="Calibri"/>
          <w:i/>
          <w:iCs/>
        </w:rPr>
        <w:t>,</w:t>
      </w:r>
      <w:r w:rsidR="00E344DD">
        <w:rPr>
          <w:rFonts w:ascii="Calibri" w:hAnsi="Calibri" w:cs="Calibri"/>
          <w:i/>
          <w:iCs/>
        </w:rPr>
        <w:t xml:space="preserve"> and</w:t>
      </w:r>
      <w:r w:rsidR="00D31FD7">
        <w:rPr>
          <w:rFonts w:ascii="Calibri" w:hAnsi="Calibri" w:cs="Calibri"/>
          <w:i/>
          <w:iCs/>
        </w:rPr>
        <w:t xml:space="preserve"> Chapter 5, Unit 2</w:t>
      </w:r>
      <w:r w:rsidR="00E344DD">
        <w:rPr>
          <w:rFonts w:ascii="Calibri" w:hAnsi="Calibri" w:cs="Calibri"/>
          <w:i/>
          <w:iCs/>
        </w:rPr>
        <w:t>, slides 5-7</w:t>
      </w:r>
      <w:r w:rsidR="00FA1777">
        <w:rPr>
          <w:rFonts w:ascii="Calibri" w:hAnsi="Calibri" w:cs="Calibri"/>
          <w:i/>
          <w:iCs/>
        </w:rPr>
        <w:t>.</w:t>
      </w:r>
    </w:p>
    <w:p w14:paraId="5BA00232" w14:textId="77777777" w:rsidR="00A30EFF" w:rsidRPr="00816E54" w:rsidRDefault="00A30EFF" w:rsidP="00A30EFF">
      <w:pPr>
        <w:jc w:val="both"/>
        <w:rPr>
          <w:rFonts w:ascii="Calibri" w:hAnsi="Calibri" w:cs="Calibri"/>
        </w:rPr>
      </w:pPr>
    </w:p>
    <w:p w14:paraId="24812D47" w14:textId="5D00A6EC" w:rsidR="00A30EFF" w:rsidRPr="00816E54" w:rsidRDefault="00D53FC5" w:rsidP="00A30EF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</w:t>
      </w:r>
      <w:r w:rsidR="00A30EFF" w:rsidRPr="00816E54">
        <w:rPr>
          <w:rFonts w:ascii="Calibri" w:hAnsi="Calibri" w:cs="Calibri"/>
        </w:rPr>
        <w:t xml:space="preserve">) The next day, Benny selects his socks again, but this time you are told that </w:t>
      </w:r>
      <w:r w:rsidR="004F1E6D">
        <w:rPr>
          <w:rFonts w:ascii="Calibri" w:hAnsi="Calibri" w:cs="Calibri"/>
        </w:rPr>
        <w:t xml:space="preserve">the first sock </w:t>
      </w:r>
      <w:r w:rsidR="00A30EFF" w:rsidRPr="00816E54">
        <w:rPr>
          <w:rFonts w:ascii="Calibri" w:hAnsi="Calibri" w:cs="Calibri"/>
        </w:rPr>
        <w:t>he has picke</w:t>
      </w:r>
      <w:r w:rsidR="004F1E6D">
        <w:rPr>
          <w:rFonts w:ascii="Calibri" w:hAnsi="Calibri" w:cs="Calibri"/>
        </w:rPr>
        <w:t>d</w:t>
      </w:r>
      <w:r w:rsidR="00A30EFF" w:rsidRPr="00816E54">
        <w:rPr>
          <w:rFonts w:ascii="Calibri" w:hAnsi="Calibri" w:cs="Calibri"/>
        </w:rPr>
        <w:t xml:space="preserve"> from the box</w:t>
      </w:r>
      <w:r w:rsidR="004F1E6D">
        <w:rPr>
          <w:rFonts w:ascii="Calibri" w:hAnsi="Calibri" w:cs="Calibri"/>
        </w:rPr>
        <w:t xml:space="preserve"> is blue</w:t>
      </w:r>
      <w:r w:rsidR="00A30EFF" w:rsidRPr="00816E54">
        <w:rPr>
          <w:rFonts w:ascii="Calibri" w:hAnsi="Calibri" w:cs="Calibri"/>
        </w:rPr>
        <w:t xml:space="preserve">. What can you say about the probability he will end up wearing a matching pair of socks to class, in comparison to the </w:t>
      </w:r>
      <w:r w:rsidR="00472604">
        <w:rPr>
          <w:rFonts w:ascii="Calibri" w:hAnsi="Calibri" w:cs="Calibri"/>
        </w:rPr>
        <w:t>first</w:t>
      </w:r>
      <w:r w:rsidR="00A30EFF" w:rsidRPr="00816E54">
        <w:rPr>
          <w:rFonts w:ascii="Calibri" w:hAnsi="Calibri" w:cs="Calibri"/>
        </w:rPr>
        <w:t xml:space="preserve"> day?</w:t>
      </w:r>
    </w:p>
    <w:p w14:paraId="0AB2D2F7" w14:textId="77777777" w:rsidR="00A30EFF" w:rsidRPr="00816E54" w:rsidRDefault="00A30EFF" w:rsidP="00A30EFF">
      <w:pPr>
        <w:pStyle w:val="NoSpacing"/>
        <w:numPr>
          <w:ilvl w:val="0"/>
          <w:numId w:val="27"/>
        </w:numPr>
        <w:rPr>
          <w:rFonts w:ascii="Calibri" w:hAnsi="Calibri" w:cs="Calibri"/>
        </w:rPr>
      </w:pPr>
      <w:r w:rsidRPr="00816E54">
        <w:rPr>
          <w:rFonts w:ascii="Calibri" w:hAnsi="Calibri" w:cs="Calibri"/>
        </w:rPr>
        <w:t>The probability of him wearing matching socks is unchanged</w:t>
      </w:r>
    </w:p>
    <w:p w14:paraId="0953FCDD" w14:textId="5E129F81" w:rsidR="00A30EFF" w:rsidRPr="00816E54" w:rsidRDefault="00A30EFF" w:rsidP="00A30EFF">
      <w:pPr>
        <w:pStyle w:val="NoSpacing"/>
        <w:numPr>
          <w:ilvl w:val="0"/>
          <w:numId w:val="27"/>
        </w:numPr>
        <w:rPr>
          <w:rFonts w:ascii="Calibri" w:hAnsi="Calibri" w:cs="Calibri"/>
          <w:highlight w:val="yellow"/>
        </w:rPr>
      </w:pPr>
      <w:r w:rsidRPr="00816E54">
        <w:rPr>
          <w:rFonts w:ascii="Calibri" w:hAnsi="Calibri" w:cs="Calibri"/>
          <w:highlight w:val="yellow"/>
        </w:rPr>
        <w:t xml:space="preserve">The probability of him wearing matching socks is higher than </w:t>
      </w:r>
      <w:r w:rsidR="008F7538">
        <w:rPr>
          <w:rFonts w:ascii="Calibri" w:hAnsi="Calibri" w:cs="Calibri"/>
          <w:highlight w:val="yellow"/>
        </w:rPr>
        <w:t xml:space="preserve">that of </w:t>
      </w:r>
      <w:r w:rsidRPr="00816E54">
        <w:rPr>
          <w:rFonts w:ascii="Calibri" w:hAnsi="Calibri" w:cs="Calibri"/>
          <w:highlight w:val="yellow"/>
        </w:rPr>
        <w:t xml:space="preserve">the </w:t>
      </w:r>
      <w:r w:rsidR="00472604">
        <w:rPr>
          <w:rFonts w:ascii="Calibri" w:hAnsi="Calibri" w:cs="Calibri"/>
          <w:highlight w:val="yellow"/>
        </w:rPr>
        <w:t>first</w:t>
      </w:r>
      <w:r w:rsidRPr="00816E54">
        <w:rPr>
          <w:rFonts w:ascii="Calibri" w:hAnsi="Calibri" w:cs="Calibri"/>
          <w:highlight w:val="yellow"/>
        </w:rPr>
        <w:t xml:space="preserve"> day</w:t>
      </w:r>
    </w:p>
    <w:p w14:paraId="7618676C" w14:textId="10E6BE35" w:rsidR="00A30EFF" w:rsidRPr="00816E54" w:rsidRDefault="00A30EFF" w:rsidP="00A30EFF">
      <w:pPr>
        <w:pStyle w:val="NoSpacing"/>
        <w:numPr>
          <w:ilvl w:val="0"/>
          <w:numId w:val="27"/>
        </w:numPr>
        <w:rPr>
          <w:rFonts w:ascii="Calibri" w:hAnsi="Calibri" w:cs="Calibri"/>
        </w:rPr>
      </w:pPr>
      <w:r w:rsidRPr="00816E54">
        <w:rPr>
          <w:rFonts w:ascii="Calibri" w:hAnsi="Calibri" w:cs="Calibri"/>
        </w:rPr>
        <w:t xml:space="preserve">The probability of him wearing matching socks is lower </w:t>
      </w:r>
      <w:r w:rsidRPr="00046CF0">
        <w:rPr>
          <w:rFonts w:ascii="Calibri" w:hAnsi="Calibri" w:cs="Calibri"/>
        </w:rPr>
        <w:t xml:space="preserve">than </w:t>
      </w:r>
      <w:r w:rsidR="008F7538" w:rsidRPr="00046CF0">
        <w:rPr>
          <w:rFonts w:ascii="Calibri" w:hAnsi="Calibri" w:cs="Calibri"/>
        </w:rPr>
        <w:t xml:space="preserve">that of </w:t>
      </w:r>
      <w:r w:rsidRPr="00046CF0">
        <w:rPr>
          <w:rFonts w:ascii="Calibri" w:hAnsi="Calibri" w:cs="Calibri"/>
        </w:rPr>
        <w:t>the</w:t>
      </w:r>
      <w:r w:rsidRPr="00816E54">
        <w:rPr>
          <w:rFonts w:ascii="Calibri" w:hAnsi="Calibri" w:cs="Calibri"/>
        </w:rPr>
        <w:t xml:space="preserve"> </w:t>
      </w:r>
      <w:r w:rsidR="00472604">
        <w:rPr>
          <w:rFonts w:ascii="Calibri" w:hAnsi="Calibri" w:cs="Calibri"/>
        </w:rPr>
        <w:t>first</w:t>
      </w:r>
      <w:r w:rsidRPr="00816E54">
        <w:rPr>
          <w:rFonts w:ascii="Calibri" w:hAnsi="Calibri" w:cs="Calibri"/>
        </w:rPr>
        <w:t xml:space="preserve"> day</w:t>
      </w:r>
    </w:p>
    <w:p w14:paraId="2144A2D5" w14:textId="77777777" w:rsidR="00A30EFF" w:rsidRPr="00816E54" w:rsidRDefault="00A30EFF" w:rsidP="00A30EFF">
      <w:pPr>
        <w:pStyle w:val="NoSpacing"/>
        <w:rPr>
          <w:rFonts w:ascii="Calibri" w:hAnsi="Calibri" w:cs="Calibri"/>
        </w:rPr>
      </w:pPr>
    </w:p>
    <w:p w14:paraId="61277DF3" w14:textId="0FBFED63" w:rsidR="00A30EFF" w:rsidRPr="00816E54" w:rsidRDefault="00A30EFF" w:rsidP="00A30EFF">
      <w:pPr>
        <w:jc w:val="both"/>
        <w:rPr>
          <w:rFonts w:ascii="Calibri" w:hAnsi="Calibri" w:cs="Calibri"/>
          <w:i/>
          <w:iCs/>
        </w:rPr>
      </w:pPr>
      <w:r w:rsidRPr="00816E54">
        <w:rPr>
          <w:rFonts w:ascii="Calibri" w:hAnsi="Calibri" w:cs="Calibri"/>
          <w:i/>
          <w:iCs/>
        </w:rPr>
        <w:t xml:space="preserve">Explanation: </w:t>
      </w:r>
      <w:proofErr w:type="gramStart"/>
      <w:r w:rsidRPr="00816E54">
        <w:rPr>
          <w:rFonts w:ascii="Calibri" w:hAnsi="Calibri" w:cs="Calibri"/>
          <w:i/>
          <w:iCs/>
        </w:rPr>
        <w:t>P(</w:t>
      </w:r>
      <w:proofErr w:type="gramEnd"/>
      <w:r w:rsidRPr="00816E54">
        <w:rPr>
          <w:rFonts w:ascii="Calibri" w:hAnsi="Calibri" w:cs="Calibri"/>
          <w:i/>
          <w:iCs/>
        </w:rPr>
        <w:t>2blue|</w:t>
      </w:r>
      <w:r w:rsidR="004F1E6D">
        <w:rPr>
          <w:rFonts w:ascii="Calibri" w:hAnsi="Calibri" w:cs="Calibri"/>
          <w:i/>
          <w:iCs/>
        </w:rPr>
        <w:t>first</w:t>
      </w:r>
      <w:r w:rsidRPr="00816E54">
        <w:rPr>
          <w:rFonts w:ascii="Calibri" w:hAnsi="Calibri" w:cs="Calibri"/>
          <w:i/>
          <w:iCs/>
        </w:rPr>
        <w:t xml:space="preserve"> blue) = (4/6)(3/5)/(</w:t>
      </w:r>
      <w:r w:rsidR="008F7538">
        <w:rPr>
          <w:rFonts w:ascii="Calibri" w:hAnsi="Calibri" w:cs="Calibri"/>
          <w:i/>
          <w:iCs/>
        </w:rPr>
        <w:t>4</w:t>
      </w:r>
      <w:r w:rsidRPr="00816E54">
        <w:rPr>
          <w:rFonts w:ascii="Calibri" w:hAnsi="Calibri" w:cs="Calibri"/>
          <w:i/>
          <w:iCs/>
        </w:rPr>
        <w:t>/</w:t>
      </w:r>
      <w:r w:rsidR="004F1E6D">
        <w:rPr>
          <w:rFonts w:ascii="Calibri" w:hAnsi="Calibri" w:cs="Calibri"/>
          <w:i/>
          <w:iCs/>
        </w:rPr>
        <w:t>6</w:t>
      </w:r>
      <w:r w:rsidRPr="00816E54">
        <w:rPr>
          <w:rFonts w:ascii="Calibri" w:hAnsi="Calibri" w:cs="Calibri"/>
          <w:i/>
          <w:iCs/>
        </w:rPr>
        <w:t>) = (3/</w:t>
      </w:r>
      <w:r w:rsidR="004F1E6D">
        <w:rPr>
          <w:rFonts w:ascii="Calibri" w:hAnsi="Calibri" w:cs="Calibri"/>
          <w:i/>
          <w:iCs/>
        </w:rPr>
        <w:t>5</w:t>
      </w:r>
      <w:r w:rsidRPr="00816E54">
        <w:rPr>
          <w:rFonts w:ascii="Calibri" w:hAnsi="Calibri" w:cs="Calibri"/>
          <w:i/>
          <w:iCs/>
        </w:rPr>
        <w:t xml:space="preserve">). Notice that this answer is simply the probability of him choosing one blue sock, out of the remaining 5 socks. This is because you have already fixed the event of one sock being blue, so the conditional probability </w:t>
      </w:r>
      <w:proofErr w:type="gramStart"/>
      <w:r w:rsidRPr="00816E54">
        <w:rPr>
          <w:rFonts w:ascii="Calibri" w:hAnsi="Calibri" w:cs="Calibri"/>
          <w:i/>
          <w:iCs/>
        </w:rPr>
        <w:t>reduces down</w:t>
      </w:r>
      <w:proofErr w:type="gramEnd"/>
      <w:r w:rsidRPr="00816E54">
        <w:rPr>
          <w:rFonts w:ascii="Calibri" w:hAnsi="Calibri" w:cs="Calibri"/>
          <w:i/>
          <w:iCs/>
        </w:rPr>
        <w:t xml:space="preserve"> to 3/5</w:t>
      </w:r>
      <w:r w:rsidR="00EC02E8">
        <w:rPr>
          <w:rFonts w:ascii="Calibri" w:hAnsi="Calibri" w:cs="Calibri"/>
          <w:i/>
          <w:iCs/>
        </w:rPr>
        <w:t xml:space="preserve"> when picking the other sock</w:t>
      </w:r>
      <w:r w:rsidRPr="00816E54">
        <w:rPr>
          <w:rFonts w:ascii="Calibri" w:hAnsi="Calibri" w:cs="Calibri"/>
          <w:i/>
          <w:iCs/>
        </w:rPr>
        <w:t xml:space="preserve">. </w:t>
      </w:r>
    </w:p>
    <w:p w14:paraId="4317B270" w14:textId="769D4ABB" w:rsidR="00A30EFF" w:rsidRPr="00816E54" w:rsidRDefault="00A30EFF" w:rsidP="00A30EFF">
      <w:pPr>
        <w:jc w:val="both"/>
        <w:rPr>
          <w:rFonts w:ascii="Calibri" w:hAnsi="Calibri" w:cs="Calibri"/>
        </w:rPr>
      </w:pPr>
      <w:r w:rsidRPr="00816E54">
        <w:rPr>
          <w:rFonts w:ascii="Calibri" w:hAnsi="Calibri" w:cs="Calibri"/>
          <w:i/>
          <w:iCs/>
        </w:rPr>
        <w:t xml:space="preserve">Interestingly, this answer is greater than any of the 4 options in the </w:t>
      </w:r>
      <w:r w:rsidR="00DA545C">
        <w:rPr>
          <w:rFonts w:ascii="Calibri" w:hAnsi="Calibri" w:cs="Calibri"/>
          <w:i/>
          <w:iCs/>
        </w:rPr>
        <w:t>other question on Benny’s matching socks</w:t>
      </w:r>
      <w:r w:rsidRPr="00816E54">
        <w:rPr>
          <w:rFonts w:ascii="Calibri" w:hAnsi="Calibri" w:cs="Calibri"/>
          <w:i/>
          <w:iCs/>
        </w:rPr>
        <w:t>.</w:t>
      </w:r>
      <w:r w:rsidR="009B678E">
        <w:rPr>
          <w:rFonts w:ascii="Calibri" w:hAnsi="Calibri" w:cs="Calibri"/>
          <w:i/>
          <w:iCs/>
        </w:rPr>
        <w:t xml:space="preserve"> </w:t>
      </w:r>
      <w:r w:rsidR="009B678E" w:rsidRPr="00816E54">
        <w:rPr>
          <w:rFonts w:ascii="Calibri" w:hAnsi="Calibri" w:cs="Calibri"/>
          <w:i/>
          <w:iCs/>
        </w:rPr>
        <w:t xml:space="preserve">Refer to </w:t>
      </w:r>
      <w:r w:rsidR="00EC02E8">
        <w:rPr>
          <w:rFonts w:ascii="Calibri" w:hAnsi="Calibri" w:cs="Calibri"/>
          <w:i/>
          <w:iCs/>
        </w:rPr>
        <w:t>C</w:t>
      </w:r>
      <w:r w:rsidR="009B678E" w:rsidRPr="00816E54">
        <w:rPr>
          <w:rFonts w:ascii="Calibri" w:hAnsi="Calibri" w:cs="Calibri"/>
          <w:i/>
          <w:iCs/>
        </w:rPr>
        <w:t>h</w:t>
      </w:r>
      <w:r w:rsidR="00EC02E8">
        <w:rPr>
          <w:rFonts w:ascii="Calibri" w:hAnsi="Calibri" w:cs="Calibri"/>
          <w:i/>
          <w:iCs/>
        </w:rPr>
        <w:t xml:space="preserve">apter </w:t>
      </w:r>
      <w:r w:rsidR="009B678E" w:rsidRPr="00816E54">
        <w:rPr>
          <w:rFonts w:ascii="Calibri" w:hAnsi="Calibri" w:cs="Calibri"/>
          <w:i/>
          <w:iCs/>
        </w:rPr>
        <w:t>5</w:t>
      </w:r>
      <w:r w:rsidR="00E344DD">
        <w:rPr>
          <w:rFonts w:ascii="Calibri" w:hAnsi="Calibri" w:cs="Calibri"/>
          <w:i/>
          <w:iCs/>
        </w:rPr>
        <w:t xml:space="preserve">, </w:t>
      </w:r>
      <w:r w:rsidR="00EC02E8">
        <w:rPr>
          <w:rFonts w:ascii="Calibri" w:hAnsi="Calibri" w:cs="Calibri"/>
          <w:i/>
          <w:iCs/>
        </w:rPr>
        <w:t>U</w:t>
      </w:r>
      <w:r w:rsidR="009B678E" w:rsidRPr="00816E54">
        <w:rPr>
          <w:rFonts w:ascii="Calibri" w:hAnsi="Calibri" w:cs="Calibri"/>
          <w:i/>
          <w:iCs/>
        </w:rPr>
        <w:t>nit 5</w:t>
      </w:r>
      <w:r w:rsidR="00E344DD">
        <w:rPr>
          <w:rFonts w:ascii="Calibri" w:hAnsi="Calibri" w:cs="Calibri"/>
          <w:i/>
          <w:iCs/>
        </w:rPr>
        <w:t>, slides 1-10</w:t>
      </w:r>
      <w:r w:rsidR="009B678E">
        <w:rPr>
          <w:rFonts w:ascii="Calibri" w:hAnsi="Calibri" w:cs="Calibri"/>
          <w:i/>
          <w:iCs/>
        </w:rPr>
        <w:t>.</w:t>
      </w:r>
    </w:p>
    <w:p w14:paraId="7F254062" w14:textId="77777777" w:rsidR="00A30EFF" w:rsidRPr="00816E54" w:rsidRDefault="00A30EFF" w:rsidP="00A30EFF">
      <w:pPr>
        <w:tabs>
          <w:tab w:val="left" w:pos="709"/>
        </w:tabs>
        <w:rPr>
          <w:rFonts w:ascii="Calibri" w:hAnsi="Calibri" w:cs="Calibri"/>
        </w:rPr>
      </w:pPr>
    </w:p>
    <w:p w14:paraId="5323FDAA" w14:textId="019B7F24" w:rsidR="00A30EFF" w:rsidRPr="00816E54" w:rsidRDefault="00D53FC5" w:rsidP="00A30EFF">
      <w:pPr>
        <w:tabs>
          <w:tab w:val="left" w:pos="709"/>
        </w:tabs>
        <w:rPr>
          <w:rFonts w:ascii="Calibri" w:hAnsi="Calibri" w:cs="Calibri"/>
        </w:rPr>
      </w:pPr>
      <w:r>
        <w:rPr>
          <w:rFonts w:ascii="Calibri" w:hAnsi="Calibri" w:cs="Calibri"/>
        </w:rPr>
        <w:t>7</w:t>
      </w:r>
      <w:r w:rsidR="00A30EFF" w:rsidRPr="00816E54">
        <w:rPr>
          <w:rFonts w:ascii="Calibri" w:hAnsi="Calibri" w:cs="Calibri"/>
        </w:rPr>
        <w:t xml:space="preserve">) </w:t>
      </w:r>
      <w:r w:rsidR="00B936FB">
        <w:rPr>
          <w:rFonts w:ascii="Calibri" w:hAnsi="Calibri" w:cs="Calibri"/>
        </w:rPr>
        <w:t>A player can choose to participate in the following game</w:t>
      </w:r>
      <w:r w:rsidR="0073120A">
        <w:rPr>
          <w:rFonts w:ascii="Calibri" w:hAnsi="Calibri" w:cs="Calibri"/>
        </w:rPr>
        <w:t xml:space="preserve"> or not</w:t>
      </w:r>
      <w:r w:rsidR="00B936FB">
        <w:rPr>
          <w:rFonts w:ascii="Calibri" w:hAnsi="Calibri" w:cs="Calibri"/>
        </w:rPr>
        <w:t xml:space="preserve">. </w:t>
      </w:r>
      <w:r w:rsidR="00A30EFF" w:rsidRPr="00816E54">
        <w:rPr>
          <w:rFonts w:ascii="Calibri" w:hAnsi="Calibri" w:cs="Calibri"/>
        </w:rPr>
        <w:t xml:space="preserve">It costs $100 </w:t>
      </w:r>
      <w:r w:rsidR="00EC02E8">
        <w:rPr>
          <w:rFonts w:ascii="Calibri" w:hAnsi="Calibri" w:cs="Calibri"/>
        </w:rPr>
        <w:t xml:space="preserve">per entry </w:t>
      </w:r>
      <w:r w:rsidR="00A30EFF" w:rsidRPr="00816E54">
        <w:rPr>
          <w:rFonts w:ascii="Calibri" w:hAnsi="Calibri" w:cs="Calibri"/>
        </w:rPr>
        <w:t>to play the game each time. After paying $100, a player can choose between option</w:t>
      </w:r>
      <w:r w:rsidR="00B2238E">
        <w:rPr>
          <w:rFonts w:ascii="Calibri" w:hAnsi="Calibri" w:cs="Calibri"/>
        </w:rPr>
        <w:t>s</w:t>
      </w:r>
      <w:r w:rsidR="00A30EFF" w:rsidRPr="00816E54">
        <w:rPr>
          <w:rFonts w:ascii="Calibri" w:hAnsi="Calibri" w:cs="Calibri"/>
        </w:rPr>
        <w:t xml:space="preserve"> A, B or C, </w:t>
      </w:r>
      <w:r w:rsidR="000511D7">
        <w:rPr>
          <w:rFonts w:ascii="Calibri" w:hAnsi="Calibri" w:cs="Calibri"/>
        </w:rPr>
        <w:t>with</w:t>
      </w:r>
      <w:r w:rsidR="000511D7" w:rsidRPr="00816E54">
        <w:rPr>
          <w:rFonts w:ascii="Calibri" w:hAnsi="Calibri" w:cs="Calibri"/>
        </w:rPr>
        <w:t xml:space="preserve"> </w:t>
      </w:r>
      <w:r w:rsidR="00A30EFF" w:rsidRPr="00816E54">
        <w:rPr>
          <w:rFonts w:ascii="Calibri" w:hAnsi="Calibri" w:cs="Calibri"/>
        </w:rPr>
        <w:t xml:space="preserve">a 25%, 50%, and 30% chance </w:t>
      </w:r>
      <w:r w:rsidR="00003B0D">
        <w:rPr>
          <w:rFonts w:ascii="Calibri" w:hAnsi="Calibri" w:cs="Calibri"/>
        </w:rPr>
        <w:t xml:space="preserve">of </w:t>
      </w:r>
      <w:r w:rsidR="00A30EFF" w:rsidRPr="00816E54">
        <w:rPr>
          <w:rFonts w:ascii="Calibri" w:hAnsi="Calibri" w:cs="Calibri"/>
        </w:rPr>
        <w:t>winning respectively.</w:t>
      </w:r>
      <w:r w:rsidR="00601E71">
        <w:rPr>
          <w:rFonts w:ascii="Calibri" w:hAnsi="Calibri" w:cs="Calibri"/>
        </w:rPr>
        <w:t xml:space="preserve"> </w:t>
      </w:r>
      <w:r w:rsidR="00A30EFF" w:rsidRPr="00816E54">
        <w:rPr>
          <w:rFonts w:ascii="Calibri" w:hAnsi="Calibri" w:cs="Calibri"/>
        </w:rPr>
        <w:t xml:space="preserve"> The reward for each option is shown in the table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0"/>
        <w:gridCol w:w="1186"/>
        <w:gridCol w:w="1186"/>
        <w:gridCol w:w="1187"/>
      </w:tblGrid>
      <w:tr w:rsidR="00A30EFF" w:rsidRPr="00816E54" w14:paraId="57A69868" w14:textId="77777777" w:rsidTr="00FE435A">
        <w:tc>
          <w:tcPr>
            <w:tcW w:w="1200" w:type="dxa"/>
          </w:tcPr>
          <w:p w14:paraId="26C74B96" w14:textId="77777777" w:rsidR="00A30EFF" w:rsidRPr="00816E54" w:rsidRDefault="00A30EFF" w:rsidP="00FE435A">
            <w:pPr>
              <w:tabs>
                <w:tab w:val="left" w:pos="709"/>
              </w:tabs>
              <w:rPr>
                <w:rFonts w:ascii="Calibri" w:hAnsi="Calibri" w:cs="Calibri"/>
              </w:rPr>
            </w:pPr>
            <w:r w:rsidRPr="00816E54">
              <w:rPr>
                <w:rFonts w:ascii="Calibri" w:hAnsi="Calibri" w:cs="Calibri"/>
              </w:rPr>
              <w:t>Option</w:t>
            </w:r>
          </w:p>
        </w:tc>
        <w:tc>
          <w:tcPr>
            <w:tcW w:w="1186" w:type="dxa"/>
          </w:tcPr>
          <w:p w14:paraId="46AB7163" w14:textId="77777777" w:rsidR="00A30EFF" w:rsidRPr="00816E54" w:rsidRDefault="00A30EFF" w:rsidP="00FE435A">
            <w:pPr>
              <w:pStyle w:val="ListParagraph"/>
              <w:tabs>
                <w:tab w:val="left" w:pos="709"/>
              </w:tabs>
              <w:spacing w:after="160" w:line="259" w:lineRule="auto"/>
              <w:ind w:left="284" w:hanging="284"/>
              <w:rPr>
                <w:rFonts w:ascii="Calibri" w:hAnsi="Calibri" w:cs="Calibri"/>
              </w:rPr>
            </w:pPr>
            <w:r w:rsidRPr="00816E54">
              <w:rPr>
                <w:rFonts w:ascii="Calibri" w:hAnsi="Calibri" w:cs="Calibri"/>
              </w:rPr>
              <w:t>A</w:t>
            </w:r>
          </w:p>
        </w:tc>
        <w:tc>
          <w:tcPr>
            <w:tcW w:w="1186" w:type="dxa"/>
          </w:tcPr>
          <w:p w14:paraId="3A29D023" w14:textId="77777777" w:rsidR="00A30EFF" w:rsidRPr="00816E54" w:rsidRDefault="00A30EFF" w:rsidP="00FE435A">
            <w:pPr>
              <w:pStyle w:val="ListParagraph"/>
              <w:tabs>
                <w:tab w:val="left" w:pos="709"/>
              </w:tabs>
              <w:spacing w:after="160" w:line="259" w:lineRule="auto"/>
              <w:ind w:left="284" w:hanging="284"/>
              <w:rPr>
                <w:rFonts w:ascii="Calibri" w:hAnsi="Calibri" w:cs="Calibri"/>
              </w:rPr>
            </w:pPr>
            <w:r w:rsidRPr="00816E54">
              <w:rPr>
                <w:rFonts w:ascii="Calibri" w:hAnsi="Calibri" w:cs="Calibri"/>
              </w:rPr>
              <w:t>B</w:t>
            </w:r>
          </w:p>
        </w:tc>
        <w:tc>
          <w:tcPr>
            <w:tcW w:w="1187" w:type="dxa"/>
          </w:tcPr>
          <w:p w14:paraId="71229B24" w14:textId="77777777" w:rsidR="00A30EFF" w:rsidRPr="00816E54" w:rsidRDefault="00A30EFF" w:rsidP="00FE435A">
            <w:pPr>
              <w:pStyle w:val="ListParagraph"/>
              <w:tabs>
                <w:tab w:val="left" w:pos="709"/>
              </w:tabs>
              <w:spacing w:after="160" w:line="259" w:lineRule="auto"/>
              <w:ind w:left="284" w:hanging="284"/>
              <w:rPr>
                <w:rFonts w:ascii="Calibri" w:hAnsi="Calibri" w:cs="Calibri"/>
              </w:rPr>
            </w:pPr>
            <w:r w:rsidRPr="00816E54">
              <w:rPr>
                <w:rFonts w:ascii="Calibri" w:hAnsi="Calibri" w:cs="Calibri"/>
              </w:rPr>
              <w:t>C</w:t>
            </w:r>
          </w:p>
        </w:tc>
      </w:tr>
      <w:tr w:rsidR="00A30EFF" w:rsidRPr="00816E54" w14:paraId="120D59D6" w14:textId="77777777" w:rsidTr="00FE435A">
        <w:tc>
          <w:tcPr>
            <w:tcW w:w="1200" w:type="dxa"/>
          </w:tcPr>
          <w:p w14:paraId="2D31B004" w14:textId="77777777" w:rsidR="00A30EFF" w:rsidRPr="00816E54" w:rsidRDefault="00A30EFF" w:rsidP="00FE435A">
            <w:pPr>
              <w:pStyle w:val="ListParagraph"/>
              <w:tabs>
                <w:tab w:val="left" w:pos="709"/>
              </w:tabs>
              <w:spacing w:after="160" w:line="259" w:lineRule="auto"/>
              <w:ind w:left="284" w:hanging="284"/>
              <w:rPr>
                <w:rFonts w:ascii="Calibri" w:hAnsi="Calibri" w:cs="Calibri"/>
              </w:rPr>
            </w:pPr>
            <w:r w:rsidRPr="00816E54">
              <w:rPr>
                <w:rFonts w:ascii="Calibri" w:hAnsi="Calibri" w:cs="Calibri"/>
              </w:rPr>
              <w:t>Payoff ($)</w:t>
            </w:r>
          </w:p>
        </w:tc>
        <w:tc>
          <w:tcPr>
            <w:tcW w:w="1186" w:type="dxa"/>
          </w:tcPr>
          <w:p w14:paraId="663A41F2" w14:textId="77777777" w:rsidR="00A30EFF" w:rsidRPr="00816E54" w:rsidRDefault="00A30EFF" w:rsidP="00FE435A">
            <w:pPr>
              <w:pStyle w:val="ListParagraph"/>
              <w:tabs>
                <w:tab w:val="left" w:pos="709"/>
              </w:tabs>
              <w:spacing w:after="160" w:line="259" w:lineRule="auto"/>
              <w:ind w:left="284" w:hanging="284"/>
              <w:rPr>
                <w:rFonts w:ascii="Calibri" w:hAnsi="Calibri" w:cs="Calibri"/>
              </w:rPr>
            </w:pPr>
            <w:r w:rsidRPr="00816E54">
              <w:rPr>
                <w:rFonts w:ascii="Calibri" w:hAnsi="Calibri" w:cs="Calibri"/>
              </w:rPr>
              <w:t>125</w:t>
            </w:r>
          </w:p>
        </w:tc>
        <w:tc>
          <w:tcPr>
            <w:tcW w:w="1186" w:type="dxa"/>
          </w:tcPr>
          <w:p w14:paraId="6400DF77" w14:textId="77777777" w:rsidR="00A30EFF" w:rsidRPr="00816E54" w:rsidRDefault="00A30EFF" w:rsidP="00FE435A">
            <w:pPr>
              <w:pStyle w:val="ListParagraph"/>
              <w:tabs>
                <w:tab w:val="left" w:pos="709"/>
              </w:tabs>
              <w:spacing w:after="160" w:line="259" w:lineRule="auto"/>
              <w:ind w:left="284" w:hanging="284"/>
              <w:rPr>
                <w:rFonts w:ascii="Calibri" w:hAnsi="Calibri" w:cs="Calibri"/>
              </w:rPr>
            </w:pPr>
            <w:r w:rsidRPr="00816E54">
              <w:rPr>
                <w:rFonts w:ascii="Calibri" w:hAnsi="Calibri" w:cs="Calibri"/>
              </w:rPr>
              <w:t>100</w:t>
            </w:r>
          </w:p>
        </w:tc>
        <w:tc>
          <w:tcPr>
            <w:tcW w:w="1187" w:type="dxa"/>
          </w:tcPr>
          <w:p w14:paraId="1089D06B" w14:textId="77777777" w:rsidR="00A30EFF" w:rsidRPr="00816E54" w:rsidRDefault="00A30EFF" w:rsidP="00FE435A">
            <w:pPr>
              <w:pStyle w:val="ListParagraph"/>
              <w:tabs>
                <w:tab w:val="left" w:pos="709"/>
              </w:tabs>
              <w:spacing w:after="160" w:line="259" w:lineRule="auto"/>
              <w:ind w:left="284" w:hanging="284"/>
              <w:rPr>
                <w:rFonts w:ascii="Calibri" w:hAnsi="Calibri" w:cs="Calibri"/>
              </w:rPr>
            </w:pPr>
            <w:r w:rsidRPr="00816E54">
              <w:rPr>
                <w:rFonts w:ascii="Calibri" w:hAnsi="Calibri" w:cs="Calibri"/>
              </w:rPr>
              <w:t>250</w:t>
            </w:r>
          </w:p>
        </w:tc>
      </w:tr>
    </w:tbl>
    <w:p w14:paraId="253C2CBA" w14:textId="77777777" w:rsidR="00A30EFF" w:rsidRPr="00816E54" w:rsidRDefault="00A30EFF" w:rsidP="00A30EFF">
      <w:pPr>
        <w:pStyle w:val="CommentText"/>
        <w:rPr>
          <w:rFonts w:ascii="Calibri" w:hAnsi="Calibri" w:cs="Calibri"/>
          <w:sz w:val="22"/>
          <w:szCs w:val="22"/>
        </w:rPr>
      </w:pPr>
    </w:p>
    <w:p w14:paraId="108CA813" w14:textId="37EA945E" w:rsidR="00A30EFF" w:rsidRPr="00816E54" w:rsidRDefault="00A30EFF" w:rsidP="00A30EFF">
      <w:pPr>
        <w:pStyle w:val="CommentText"/>
        <w:rPr>
          <w:rFonts w:ascii="Calibri" w:hAnsi="Calibri" w:cs="Calibri"/>
          <w:sz w:val="22"/>
          <w:szCs w:val="22"/>
        </w:rPr>
      </w:pPr>
      <w:r w:rsidRPr="00816E54">
        <w:rPr>
          <w:rFonts w:ascii="Calibri" w:hAnsi="Calibri" w:cs="Calibri"/>
          <w:sz w:val="22"/>
          <w:szCs w:val="22"/>
        </w:rPr>
        <w:t>Which is the best option if a player wishes to</w:t>
      </w:r>
      <w:r w:rsidR="00C75B3D">
        <w:rPr>
          <w:rFonts w:ascii="Calibri" w:hAnsi="Calibri" w:cs="Calibri"/>
          <w:sz w:val="22"/>
          <w:szCs w:val="22"/>
        </w:rPr>
        <w:t xml:space="preserve"> end up with the most money</w:t>
      </w:r>
      <w:r w:rsidR="001932B0">
        <w:rPr>
          <w:rFonts w:ascii="Calibri" w:hAnsi="Calibri" w:cs="Calibri"/>
          <w:sz w:val="22"/>
          <w:szCs w:val="22"/>
        </w:rPr>
        <w:t xml:space="preserve"> based on expected value</w:t>
      </w:r>
      <w:r w:rsidR="00B936FB">
        <w:rPr>
          <w:rFonts w:ascii="Calibri" w:hAnsi="Calibri" w:cs="Calibri"/>
          <w:sz w:val="22"/>
          <w:szCs w:val="22"/>
        </w:rPr>
        <w:t>?</w:t>
      </w:r>
      <w:r w:rsidRPr="00816E54">
        <w:rPr>
          <w:rFonts w:ascii="Calibri" w:hAnsi="Calibri" w:cs="Calibri"/>
          <w:sz w:val="22"/>
          <w:szCs w:val="22"/>
        </w:rPr>
        <w:t xml:space="preserve"> </w:t>
      </w:r>
      <w:r w:rsidR="00C75B3D">
        <w:rPr>
          <w:rFonts w:ascii="Calibri" w:hAnsi="Calibri" w:cs="Calibri"/>
          <w:sz w:val="22"/>
          <w:szCs w:val="22"/>
        </w:rPr>
        <w:t xml:space="preserve"> </w:t>
      </w:r>
      <w:r w:rsidR="00C75B3D" w:rsidRPr="002E09EC">
        <w:rPr>
          <w:rFonts w:ascii="Calibri" w:hAnsi="Calibri" w:cs="Calibri"/>
          <w:sz w:val="22"/>
          <w:szCs w:val="22"/>
        </w:rPr>
        <w:t>Assume that th</w:t>
      </w:r>
      <w:r w:rsidR="00EC02E8" w:rsidRPr="002E09EC">
        <w:rPr>
          <w:rFonts w:ascii="Calibri" w:hAnsi="Calibri" w:cs="Calibri"/>
          <w:sz w:val="22"/>
          <w:szCs w:val="22"/>
        </w:rPr>
        <w:t>is</w:t>
      </w:r>
      <w:r w:rsidR="00C75B3D" w:rsidRPr="002E09EC">
        <w:rPr>
          <w:rFonts w:ascii="Calibri" w:hAnsi="Calibri" w:cs="Calibri"/>
          <w:sz w:val="22"/>
          <w:szCs w:val="22"/>
        </w:rPr>
        <w:t xml:space="preserve"> player </w:t>
      </w:r>
      <w:r w:rsidR="00EC02E8" w:rsidRPr="002E09EC">
        <w:rPr>
          <w:rFonts w:ascii="Calibri" w:hAnsi="Calibri" w:cs="Calibri"/>
          <w:sz w:val="22"/>
          <w:szCs w:val="22"/>
        </w:rPr>
        <w:t>sticks to</w:t>
      </w:r>
      <w:r w:rsidR="00C75B3D" w:rsidRPr="002E09EC">
        <w:rPr>
          <w:rFonts w:ascii="Calibri" w:hAnsi="Calibri" w:cs="Calibri"/>
          <w:sz w:val="22"/>
          <w:szCs w:val="22"/>
        </w:rPr>
        <w:t xml:space="preserve"> the same option across </w:t>
      </w:r>
      <w:r w:rsidR="00EC02E8" w:rsidRPr="002E09EC">
        <w:rPr>
          <w:rFonts w:ascii="Calibri" w:hAnsi="Calibri" w:cs="Calibri"/>
          <w:sz w:val="22"/>
          <w:szCs w:val="22"/>
        </w:rPr>
        <w:t>the entire series of games</w:t>
      </w:r>
      <w:r w:rsidR="00C75B3D" w:rsidRPr="002E09EC">
        <w:rPr>
          <w:rFonts w:ascii="Calibri" w:hAnsi="Calibri" w:cs="Calibri"/>
          <w:sz w:val="22"/>
          <w:szCs w:val="22"/>
        </w:rPr>
        <w:t>.</w:t>
      </w:r>
    </w:p>
    <w:p w14:paraId="7F18A5D5" w14:textId="77777777" w:rsidR="00A30EFF" w:rsidRPr="00816E54" w:rsidRDefault="00A30EFF" w:rsidP="00A30EFF">
      <w:pPr>
        <w:pStyle w:val="NoSpacing"/>
        <w:numPr>
          <w:ilvl w:val="0"/>
          <w:numId w:val="26"/>
        </w:numPr>
        <w:rPr>
          <w:rFonts w:ascii="Calibri" w:hAnsi="Calibri" w:cs="Calibri"/>
        </w:rPr>
      </w:pPr>
      <w:r w:rsidRPr="00816E54">
        <w:rPr>
          <w:rFonts w:ascii="Calibri" w:hAnsi="Calibri" w:cs="Calibri"/>
        </w:rPr>
        <w:lastRenderedPageBreak/>
        <w:t>Option A</w:t>
      </w:r>
    </w:p>
    <w:p w14:paraId="6F9EE0C6" w14:textId="77777777" w:rsidR="00A30EFF" w:rsidRPr="00816E54" w:rsidRDefault="00A30EFF" w:rsidP="00A30EFF">
      <w:pPr>
        <w:pStyle w:val="NoSpacing"/>
        <w:numPr>
          <w:ilvl w:val="0"/>
          <w:numId w:val="26"/>
        </w:numPr>
        <w:rPr>
          <w:rFonts w:ascii="Calibri" w:hAnsi="Calibri" w:cs="Calibri"/>
        </w:rPr>
      </w:pPr>
      <w:r w:rsidRPr="00816E54">
        <w:rPr>
          <w:rFonts w:ascii="Calibri" w:hAnsi="Calibri" w:cs="Calibri"/>
        </w:rPr>
        <w:t>Option B</w:t>
      </w:r>
    </w:p>
    <w:p w14:paraId="3D220AA2" w14:textId="77777777" w:rsidR="00A30EFF" w:rsidRPr="00816E54" w:rsidRDefault="00A30EFF" w:rsidP="00A30EFF">
      <w:pPr>
        <w:pStyle w:val="NoSpacing"/>
        <w:numPr>
          <w:ilvl w:val="0"/>
          <w:numId w:val="26"/>
        </w:numPr>
        <w:rPr>
          <w:rFonts w:ascii="Calibri" w:hAnsi="Calibri" w:cs="Calibri"/>
        </w:rPr>
      </w:pPr>
      <w:r w:rsidRPr="00816E54">
        <w:rPr>
          <w:rFonts w:ascii="Calibri" w:hAnsi="Calibri" w:cs="Calibri"/>
        </w:rPr>
        <w:t>Option C</w:t>
      </w:r>
    </w:p>
    <w:p w14:paraId="5DFEC8AF" w14:textId="03CC1E31" w:rsidR="00A30EFF" w:rsidRPr="00816E54" w:rsidRDefault="00A30EFF" w:rsidP="00A30EFF">
      <w:pPr>
        <w:pStyle w:val="NoSpacing"/>
        <w:numPr>
          <w:ilvl w:val="0"/>
          <w:numId w:val="26"/>
        </w:numPr>
        <w:rPr>
          <w:rFonts w:ascii="Calibri" w:hAnsi="Calibri" w:cs="Calibri"/>
          <w:highlight w:val="yellow"/>
        </w:rPr>
      </w:pPr>
      <w:r w:rsidRPr="00816E54">
        <w:rPr>
          <w:rFonts w:ascii="Calibri" w:hAnsi="Calibri" w:cs="Calibri"/>
          <w:highlight w:val="yellow"/>
        </w:rPr>
        <w:t xml:space="preserve">The player </w:t>
      </w:r>
      <w:r w:rsidR="00427F67">
        <w:rPr>
          <w:rFonts w:ascii="Calibri" w:hAnsi="Calibri" w:cs="Calibri"/>
          <w:highlight w:val="yellow"/>
        </w:rPr>
        <w:t>chooses</w:t>
      </w:r>
      <w:r w:rsidRPr="00816E54">
        <w:rPr>
          <w:rFonts w:ascii="Calibri" w:hAnsi="Calibri" w:cs="Calibri"/>
          <w:highlight w:val="yellow"/>
        </w:rPr>
        <w:t xml:space="preserve"> not </w:t>
      </w:r>
      <w:r w:rsidR="00427F67">
        <w:rPr>
          <w:rFonts w:ascii="Calibri" w:hAnsi="Calibri" w:cs="Calibri"/>
          <w:highlight w:val="yellow"/>
        </w:rPr>
        <w:t xml:space="preserve">to </w:t>
      </w:r>
      <w:r w:rsidRPr="00816E54">
        <w:rPr>
          <w:rFonts w:ascii="Calibri" w:hAnsi="Calibri" w:cs="Calibri"/>
          <w:highlight w:val="yellow"/>
        </w:rPr>
        <w:t>participate in the game</w:t>
      </w:r>
    </w:p>
    <w:p w14:paraId="1265C7A1" w14:textId="77777777" w:rsidR="00A30EFF" w:rsidRPr="00816E54" w:rsidRDefault="00A30EFF" w:rsidP="00A30EFF">
      <w:pPr>
        <w:jc w:val="both"/>
        <w:rPr>
          <w:rFonts w:ascii="Calibri" w:hAnsi="Calibri" w:cs="Calibri"/>
        </w:rPr>
      </w:pPr>
    </w:p>
    <w:p w14:paraId="65A82E19" w14:textId="0886E4BE" w:rsidR="00A30EFF" w:rsidRPr="00816E54" w:rsidRDefault="00A30EFF" w:rsidP="00A30EFF">
      <w:pPr>
        <w:jc w:val="both"/>
        <w:rPr>
          <w:rFonts w:ascii="Calibri" w:hAnsi="Calibri" w:cs="Calibri"/>
          <w:i/>
          <w:iCs/>
        </w:rPr>
      </w:pPr>
      <w:r w:rsidRPr="00816E54">
        <w:rPr>
          <w:rFonts w:ascii="Calibri" w:hAnsi="Calibri" w:cs="Calibri"/>
          <w:i/>
          <w:iCs/>
        </w:rPr>
        <w:t>Explanation: Calculate the expected</w:t>
      </w:r>
      <w:r w:rsidR="00EC02E8">
        <w:rPr>
          <w:rFonts w:ascii="Calibri" w:hAnsi="Calibri" w:cs="Calibri"/>
          <w:i/>
          <w:iCs/>
        </w:rPr>
        <w:t xml:space="preserve"> </w:t>
      </w:r>
      <w:r w:rsidR="007169A4">
        <w:rPr>
          <w:rFonts w:ascii="Calibri" w:hAnsi="Calibri" w:cs="Calibri"/>
          <w:i/>
          <w:iCs/>
        </w:rPr>
        <w:t>profit</w:t>
      </w:r>
      <w:r w:rsidR="007169A4" w:rsidRPr="00816E54">
        <w:rPr>
          <w:rFonts w:ascii="Calibri" w:hAnsi="Calibri" w:cs="Calibri"/>
          <w:i/>
          <w:iCs/>
        </w:rPr>
        <w:t xml:space="preserve"> for</w:t>
      </w:r>
      <w:r w:rsidRPr="00816E54">
        <w:rPr>
          <w:rFonts w:ascii="Calibri" w:hAnsi="Calibri" w:cs="Calibri"/>
          <w:i/>
          <w:iCs/>
        </w:rPr>
        <w:t xml:space="preserve"> each option</w:t>
      </w:r>
      <w:r w:rsidR="00501DE9">
        <w:rPr>
          <w:rFonts w:ascii="Calibri" w:hAnsi="Calibri" w:cs="Calibri"/>
          <w:i/>
          <w:iCs/>
        </w:rPr>
        <w:t xml:space="preserve"> after entry</w:t>
      </w:r>
      <w:r w:rsidRPr="00816E54">
        <w:rPr>
          <w:rFonts w:ascii="Calibri" w:hAnsi="Calibri" w:cs="Calibri"/>
          <w:i/>
          <w:iCs/>
        </w:rPr>
        <w:t>: Option A = 0.25*</w:t>
      </w:r>
      <w:r w:rsidR="000511D7">
        <w:rPr>
          <w:rFonts w:ascii="Calibri" w:hAnsi="Calibri" w:cs="Calibri"/>
          <w:i/>
          <w:iCs/>
        </w:rPr>
        <w:t>$</w:t>
      </w:r>
      <w:r w:rsidRPr="00816E54">
        <w:rPr>
          <w:rFonts w:ascii="Calibri" w:hAnsi="Calibri" w:cs="Calibri"/>
          <w:i/>
          <w:iCs/>
        </w:rPr>
        <w:t>125 = $31.25. Option B = 0.5*</w:t>
      </w:r>
      <w:r w:rsidR="000511D7">
        <w:rPr>
          <w:rFonts w:ascii="Calibri" w:hAnsi="Calibri" w:cs="Calibri"/>
          <w:i/>
          <w:iCs/>
        </w:rPr>
        <w:t>$</w:t>
      </w:r>
      <w:r w:rsidRPr="00816E54">
        <w:rPr>
          <w:rFonts w:ascii="Calibri" w:hAnsi="Calibri" w:cs="Calibri"/>
          <w:i/>
          <w:iCs/>
        </w:rPr>
        <w:t>100 = $50. Option C = 0.3*</w:t>
      </w:r>
      <w:r w:rsidR="000511D7">
        <w:rPr>
          <w:rFonts w:ascii="Calibri" w:hAnsi="Calibri" w:cs="Calibri"/>
          <w:i/>
          <w:iCs/>
        </w:rPr>
        <w:t>$</w:t>
      </w:r>
      <w:r w:rsidRPr="00816E54">
        <w:rPr>
          <w:rFonts w:ascii="Calibri" w:hAnsi="Calibri" w:cs="Calibri"/>
          <w:i/>
          <w:iCs/>
        </w:rPr>
        <w:t>250 = $75. All options give a lower</w:t>
      </w:r>
      <w:r w:rsidR="00EC02E8">
        <w:rPr>
          <w:rFonts w:ascii="Calibri" w:hAnsi="Calibri" w:cs="Calibri"/>
          <w:i/>
          <w:iCs/>
        </w:rPr>
        <w:t xml:space="preserve"> expected</w:t>
      </w:r>
      <w:r w:rsidRPr="00816E54">
        <w:rPr>
          <w:rFonts w:ascii="Calibri" w:hAnsi="Calibri" w:cs="Calibri"/>
          <w:i/>
          <w:iCs/>
        </w:rPr>
        <w:t xml:space="preserve"> return than </w:t>
      </w:r>
      <w:r w:rsidR="00EC02E8">
        <w:rPr>
          <w:rFonts w:ascii="Calibri" w:hAnsi="Calibri" w:cs="Calibri"/>
          <w:i/>
          <w:iCs/>
        </w:rPr>
        <w:t xml:space="preserve">the </w:t>
      </w:r>
      <w:r w:rsidR="00D31FD7">
        <w:rPr>
          <w:rFonts w:ascii="Calibri" w:hAnsi="Calibri" w:cs="Calibri"/>
          <w:i/>
          <w:iCs/>
        </w:rPr>
        <w:t>entry fee</w:t>
      </w:r>
      <w:r w:rsidR="00EC02E8">
        <w:rPr>
          <w:rFonts w:ascii="Calibri" w:hAnsi="Calibri" w:cs="Calibri"/>
          <w:i/>
          <w:iCs/>
        </w:rPr>
        <w:t xml:space="preserve"> of </w:t>
      </w:r>
      <w:r w:rsidRPr="00816E54">
        <w:rPr>
          <w:rFonts w:ascii="Calibri" w:hAnsi="Calibri" w:cs="Calibri"/>
          <w:i/>
          <w:iCs/>
        </w:rPr>
        <w:t xml:space="preserve">$100, so it’s better to </w:t>
      </w:r>
      <w:r w:rsidR="00EC02E8">
        <w:rPr>
          <w:rFonts w:ascii="Calibri" w:hAnsi="Calibri" w:cs="Calibri"/>
          <w:i/>
          <w:iCs/>
        </w:rPr>
        <w:t xml:space="preserve">just </w:t>
      </w:r>
      <w:r w:rsidRPr="00816E54">
        <w:rPr>
          <w:rFonts w:ascii="Calibri" w:hAnsi="Calibri" w:cs="Calibri"/>
          <w:i/>
          <w:iCs/>
        </w:rPr>
        <w:t>keep the $100.</w:t>
      </w:r>
      <w:r w:rsidR="00EC02E8">
        <w:rPr>
          <w:rFonts w:ascii="Calibri" w:hAnsi="Calibri" w:cs="Calibri"/>
          <w:i/>
          <w:iCs/>
        </w:rPr>
        <w:t xml:space="preserve"> It does not matter how many games you play; in fact, the more you play, the more you end up losing </w:t>
      </w:r>
      <w:r w:rsidR="00D31FD7">
        <w:rPr>
          <w:rFonts w:ascii="Calibri" w:hAnsi="Calibri" w:cs="Calibri"/>
          <w:i/>
          <w:iCs/>
        </w:rPr>
        <w:t xml:space="preserve">on average </w:t>
      </w:r>
      <w:r w:rsidR="00EC02E8">
        <w:rPr>
          <w:rFonts w:ascii="Calibri" w:hAnsi="Calibri" w:cs="Calibri"/>
          <w:i/>
          <w:iCs/>
        </w:rPr>
        <w:t>regardless of which option picked.</w:t>
      </w:r>
      <w:r w:rsidR="009B678E">
        <w:rPr>
          <w:rFonts w:ascii="Calibri" w:hAnsi="Calibri" w:cs="Calibri"/>
          <w:i/>
          <w:iCs/>
        </w:rPr>
        <w:t xml:space="preserve"> </w:t>
      </w:r>
      <w:r w:rsidR="009B678E" w:rsidRPr="00816E54">
        <w:rPr>
          <w:rFonts w:ascii="Calibri" w:hAnsi="Calibri" w:cs="Calibri"/>
          <w:i/>
          <w:iCs/>
        </w:rPr>
        <w:t xml:space="preserve">Refer to </w:t>
      </w:r>
      <w:r w:rsidR="00EC02E8">
        <w:rPr>
          <w:rFonts w:ascii="Calibri" w:hAnsi="Calibri" w:cs="Calibri"/>
          <w:i/>
          <w:iCs/>
        </w:rPr>
        <w:t>C</w:t>
      </w:r>
      <w:r w:rsidR="009B678E" w:rsidRPr="00816E54">
        <w:rPr>
          <w:rFonts w:ascii="Calibri" w:hAnsi="Calibri" w:cs="Calibri"/>
          <w:i/>
          <w:iCs/>
        </w:rPr>
        <w:t>h</w:t>
      </w:r>
      <w:r w:rsidR="00EC02E8">
        <w:rPr>
          <w:rFonts w:ascii="Calibri" w:hAnsi="Calibri" w:cs="Calibri"/>
          <w:i/>
          <w:iCs/>
        </w:rPr>
        <w:t xml:space="preserve">apter </w:t>
      </w:r>
      <w:r w:rsidR="009B678E" w:rsidRPr="00816E54">
        <w:rPr>
          <w:rFonts w:ascii="Calibri" w:hAnsi="Calibri" w:cs="Calibri"/>
          <w:i/>
          <w:iCs/>
        </w:rPr>
        <w:t>5</w:t>
      </w:r>
      <w:r w:rsidR="00E344DD">
        <w:rPr>
          <w:rFonts w:ascii="Calibri" w:hAnsi="Calibri" w:cs="Calibri"/>
          <w:i/>
          <w:iCs/>
        </w:rPr>
        <w:t xml:space="preserve">, </w:t>
      </w:r>
      <w:r w:rsidR="00EC02E8">
        <w:rPr>
          <w:rFonts w:ascii="Calibri" w:hAnsi="Calibri" w:cs="Calibri"/>
          <w:i/>
          <w:iCs/>
        </w:rPr>
        <w:t>U</w:t>
      </w:r>
      <w:r w:rsidR="009B678E" w:rsidRPr="00816E54">
        <w:rPr>
          <w:rFonts w:ascii="Calibri" w:hAnsi="Calibri" w:cs="Calibri"/>
          <w:i/>
          <w:iCs/>
        </w:rPr>
        <w:t xml:space="preserve">nit </w:t>
      </w:r>
      <w:r w:rsidR="0045073E">
        <w:rPr>
          <w:rFonts w:ascii="Calibri" w:hAnsi="Calibri" w:cs="Calibri"/>
          <w:i/>
          <w:iCs/>
        </w:rPr>
        <w:t>3</w:t>
      </w:r>
      <w:r w:rsidR="007169A4">
        <w:rPr>
          <w:rFonts w:ascii="Calibri" w:hAnsi="Calibri" w:cs="Calibri"/>
          <w:i/>
          <w:iCs/>
        </w:rPr>
        <w:t>, slides 1-9</w:t>
      </w:r>
      <w:r w:rsidR="009B678E">
        <w:rPr>
          <w:rFonts w:ascii="Calibri" w:hAnsi="Calibri" w:cs="Calibri"/>
          <w:i/>
          <w:iCs/>
        </w:rPr>
        <w:t>.</w:t>
      </w:r>
    </w:p>
    <w:p w14:paraId="7FFD6146" w14:textId="77777777" w:rsidR="00A30EFF" w:rsidRPr="00816E54" w:rsidRDefault="00A30EFF" w:rsidP="00A30EFF">
      <w:pPr>
        <w:jc w:val="both"/>
        <w:rPr>
          <w:rFonts w:ascii="Calibri" w:hAnsi="Calibri" w:cs="Calibri"/>
        </w:rPr>
      </w:pPr>
    </w:p>
    <w:p w14:paraId="3689C5B9" w14:textId="73017288" w:rsidR="00A30EFF" w:rsidRPr="00816E54" w:rsidRDefault="00D53FC5" w:rsidP="00A30EF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8</w:t>
      </w:r>
      <w:r w:rsidR="00A30EFF" w:rsidRPr="00816E54">
        <w:rPr>
          <w:rFonts w:ascii="Calibri" w:hAnsi="Calibri" w:cs="Calibri"/>
        </w:rPr>
        <w:t xml:space="preserve">) Cheryl suspects that there is a higher percentage of girls in the </w:t>
      </w:r>
      <w:r w:rsidR="00EC02E8">
        <w:rPr>
          <w:rFonts w:ascii="Calibri" w:hAnsi="Calibri" w:cs="Calibri"/>
        </w:rPr>
        <w:t>F</w:t>
      </w:r>
      <w:r w:rsidR="00A30EFF" w:rsidRPr="00816E54">
        <w:rPr>
          <w:rFonts w:ascii="Calibri" w:hAnsi="Calibri" w:cs="Calibri"/>
        </w:rPr>
        <w:t xml:space="preserve">aculty of Arts as compared to other faculties. To prove her point, she collects data on the total number of males and females from the </w:t>
      </w:r>
      <w:r w:rsidR="00EC02E8">
        <w:rPr>
          <w:rFonts w:ascii="Calibri" w:hAnsi="Calibri" w:cs="Calibri"/>
        </w:rPr>
        <w:t>F</w:t>
      </w:r>
      <w:r w:rsidR="00A30EFF" w:rsidRPr="00816E54">
        <w:rPr>
          <w:rFonts w:ascii="Calibri" w:hAnsi="Calibri" w:cs="Calibri"/>
        </w:rPr>
        <w:t>aculty of Arts, as shown below. Based o</w:t>
      </w:r>
      <w:r w:rsidR="00EC02E8">
        <w:rPr>
          <w:rFonts w:ascii="Calibri" w:hAnsi="Calibri" w:cs="Calibri"/>
        </w:rPr>
        <w:t>n</w:t>
      </w:r>
      <w:r w:rsidR="00A30EFF" w:rsidRPr="00816E54">
        <w:rPr>
          <w:rFonts w:ascii="Calibri" w:hAnsi="Calibri" w:cs="Calibri"/>
        </w:rPr>
        <w:t xml:space="preserve"> the findings, what can Cheryl conclude?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0"/>
        <w:gridCol w:w="1186"/>
        <w:gridCol w:w="1186"/>
      </w:tblGrid>
      <w:tr w:rsidR="00A30EFF" w:rsidRPr="00816E54" w14:paraId="3E65ADC6" w14:textId="77777777" w:rsidTr="00FE435A">
        <w:tc>
          <w:tcPr>
            <w:tcW w:w="1200" w:type="dxa"/>
          </w:tcPr>
          <w:p w14:paraId="5E731775" w14:textId="77777777" w:rsidR="00A30EFF" w:rsidRPr="00816E54" w:rsidRDefault="00A30EFF" w:rsidP="00FE435A">
            <w:pPr>
              <w:tabs>
                <w:tab w:val="left" w:pos="709"/>
              </w:tabs>
              <w:rPr>
                <w:rFonts w:ascii="Calibri" w:hAnsi="Calibri" w:cs="Calibri"/>
              </w:rPr>
            </w:pPr>
          </w:p>
        </w:tc>
        <w:tc>
          <w:tcPr>
            <w:tcW w:w="1186" w:type="dxa"/>
          </w:tcPr>
          <w:p w14:paraId="0057C7C3" w14:textId="77777777" w:rsidR="00A30EFF" w:rsidRPr="00816E54" w:rsidRDefault="00A30EFF" w:rsidP="00FE435A">
            <w:pPr>
              <w:pStyle w:val="ListParagraph"/>
              <w:tabs>
                <w:tab w:val="left" w:pos="709"/>
              </w:tabs>
              <w:spacing w:after="160" w:line="259" w:lineRule="auto"/>
              <w:ind w:left="284" w:hanging="284"/>
              <w:rPr>
                <w:rFonts w:ascii="Calibri" w:hAnsi="Calibri" w:cs="Calibri"/>
              </w:rPr>
            </w:pPr>
            <w:r w:rsidRPr="00816E54">
              <w:rPr>
                <w:rFonts w:ascii="Calibri" w:hAnsi="Calibri" w:cs="Calibri"/>
              </w:rPr>
              <w:t>Males</w:t>
            </w:r>
          </w:p>
        </w:tc>
        <w:tc>
          <w:tcPr>
            <w:tcW w:w="1186" w:type="dxa"/>
          </w:tcPr>
          <w:p w14:paraId="429738AA" w14:textId="77777777" w:rsidR="00A30EFF" w:rsidRPr="00816E54" w:rsidRDefault="00A30EFF" w:rsidP="00FE435A">
            <w:pPr>
              <w:pStyle w:val="ListParagraph"/>
              <w:tabs>
                <w:tab w:val="left" w:pos="709"/>
              </w:tabs>
              <w:spacing w:after="160" w:line="259" w:lineRule="auto"/>
              <w:ind w:left="284" w:hanging="284"/>
              <w:rPr>
                <w:rFonts w:ascii="Calibri" w:hAnsi="Calibri" w:cs="Calibri"/>
              </w:rPr>
            </w:pPr>
            <w:r w:rsidRPr="00816E54">
              <w:rPr>
                <w:rFonts w:ascii="Calibri" w:hAnsi="Calibri" w:cs="Calibri"/>
              </w:rPr>
              <w:t>Females</w:t>
            </w:r>
          </w:p>
        </w:tc>
      </w:tr>
      <w:tr w:rsidR="00A30EFF" w:rsidRPr="00816E54" w14:paraId="4A74823D" w14:textId="77777777" w:rsidTr="00FE435A">
        <w:tc>
          <w:tcPr>
            <w:tcW w:w="1200" w:type="dxa"/>
          </w:tcPr>
          <w:p w14:paraId="5DC848E3" w14:textId="77777777" w:rsidR="00A30EFF" w:rsidRPr="00816E54" w:rsidRDefault="00A30EFF" w:rsidP="00FE435A">
            <w:pPr>
              <w:tabs>
                <w:tab w:val="left" w:pos="709"/>
              </w:tabs>
              <w:rPr>
                <w:rFonts w:ascii="Calibri" w:hAnsi="Calibri" w:cs="Calibri"/>
              </w:rPr>
            </w:pPr>
            <w:r w:rsidRPr="00816E54">
              <w:rPr>
                <w:rFonts w:ascii="Calibri" w:hAnsi="Calibri" w:cs="Calibri"/>
              </w:rPr>
              <w:t>Number</w:t>
            </w:r>
          </w:p>
        </w:tc>
        <w:tc>
          <w:tcPr>
            <w:tcW w:w="1186" w:type="dxa"/>
          </w:tcPr>
          <w:p w14:paraId="67A12300" w14:textId="77777777" w:rsidR="00A30EFF" w:rsidRPr="00816E54" w:rsidRDefault="00A30EFF" w:rsidP="00FE435A">
            <w:pPr>
              <w:pStyle w:val="ListParagraph"/>
              <w:tabs>
                <w:tab w:val="left" w:pos="709"/>
              </w:tabs>
              <w:spacing w:after="160" w:line="259" w:lineRule="auto"/>
              <w:ind w:left="284" w:hanging="284"/>
              <w:rPr>
                <w:rFonts w:ascii="Calibri" w:hAnsi="Calibri" w:cs="Calibri"/>
              </w:rPr>
            </w:pPr>
            <w:r w:rsidRPr="00816E54">
              <w:rPr>
                <w:rFonts w:ascii="Calibri" w:hAnsi="Calibri" w:cs="Calibri"/>
              </w:rPr>
              <w:t>400</w:t>
            </w:r>
          </w:p>
        </w:tc>
        <w:tc>
          <w:tcPr>
            <w:tcW w:w="1186" w:type="dxa"/>
          </w:tcPr>
          <w:p w14:paraId="2BC89E7A" w14:textId="77777777" w:rsidR="00A30EFF" w:rsidRPr="00816E54" w:rsidRDefault="00A30EFF" w:rsidP="00FE435A">
            <w:pPr>
              <w:pStyle w:val="ListParagraph"/>
              <w:tabs>
                <w:tab w:val="left" w:pos="709"/>
              </w:tabs>
              <w:spacing w:after="160" w:line="259" w:lineRule="auto"/>
              <w:ind w:left="284" w:hanging="284"/>
              <w:rPr>
                <w:rFonts w:ascii="Calibri" w:hAnsi="Calibri" w:cs="Calibri"/>
              </w:rPr>
            </w:pPr>
            <w:r w:rsidRPr="00816E54">
              <w:rPr>
                <w:rFonts w:ascii="Calibri" w:hAnsi="Calibri" w:cs="Calibri"/>
              </w:rPr>
              <w:t>1625</w:t>
            </w:r>
          </w:p>
        </w:tc>
      </w:tr>
    </w:tbl>
    <w:p w14:paraId="72B548C8" w14:textId="77777777" w:rsidR="00A30EFF" w:rsidRPr="00816E54" w:rsidRDefault="00A30EFF" w:rsidP="00A30EFF">
      <w:pPr>
        <w:jc w:val="both"/>
        <w:rPr>
          <w:rFonts w:ascii="Calibri" w:hAnsi="Calibri" w:cs="Calibri"/>
        </w:rPr>
      </w:pPr>
    </w:p>
    <w:p w14:paraId="2FB60CB4" w14:textId="0FBEA616" w:rsidR="00A30EFF" w:rsidRPr="00816E54" w:rsidRDefault="00A30EFF" w:rsidP="00A30EFF">
      <w:pPr>
        <w:pStyle w:val="NoSpacing"/>
        <w:numPr>
          <w:ilvl w:val="0"/>
          <w:numId w:val="29"/>
        </w:numPr>
        <w:rPr>
          <w:rFonts w:ascii="Calibri" w:hAnsi="Calibri" w:cs="Calibri"/>
        </w:rPr>
      </w:pPr>
      <w:r w:rsidRPr="00816E54">
        <w:rPr>
          <w:rFonts w:ascii="Calibri" w:hAnsi="Calibri" w:cs="Calibri"/>
        </w:rPr>
        <w:t>The rate(</w:t>
      </w:r>
      <w:proofErr w:type="spellStart"/>
      <w:r w:rsidRPr="00816E54">
        <w:rPr>
          <w:rFonts w:ascii="Calibri" w:hAnsi="Calibri" w:cs="Calibri"/>
        </w:rPr>
        <w:t>males|Arts</w:t>
      </w:r>
      <w:proofErr w:type="spellEnd"/>
      <w:r w:rsidRPr="00816E54">
        <w:rPr>
          <w:rFonts w:ascii="Calibri" w:hAnsi="Calibri" w:cs="Calibri"/>
        </w:rPr>
        <w:t>) is less than 22%</w:t>
      </w:r>
      <w:r w:rsidR="00EC02E8">
        <w:rPr>
          <w:rFonts w:ascii="Calibri" w:hAnsi="Calibri" w:cs="Calibri"/>
        </w:rPr>
        <w:t>.</w:t>
      </w:r>
    </w:p>
    <w:p w14:paraId="76122C87" w14:textId="1FF65663" w:rsidR="00A30EFF" w:rsidRPr="00816E54" w:rsidRDefault="00A30EFF" w:rsidP="00A30EFF">
      <w:pPr>
        <w:pStyle w:val="NoSpacing"/>
        <w:numPr>
          <w:ilvl w:val="0"/>
          <w:numId w:val="29"/>
        </w:numPr>
        <w:rPr>
          <w:rFonts w:ascii="Calibri" w:hAnsi="Calibri" w:cs="Calibri"/>
        </w:rPr>
      </w:pPr>
      <w:r w:rsidRPr="00816E54">
        <w:rPr>
          <w:rFonts w:ascii="Calibri" w:hAnsi="Calibri" w:cs="Calibri"/>
        </w:rPr>
        <w:t>The rate(</w:t>
      </w:r>
      <w:proofErr w:type="spellStart"/>
      <w:r w:rsidRPr="00816E54">
        <w:rPr>
          <w:rFonts w:ascii="Calibri" w:hAnsi="Calibri" w:cs="Calibri"/>
        </w:rPr>
        <w:t>females|Arts</w:t>
      </w:r>
      <w:proofErr w:type="spellEnd"/>
      <w:r w:rsidRPr="00816E54">
        <w:rPr>
          <w:rFonts w:ascii="Calibri" w:hAnsi="Calibri" w:cs="Calibri"/>
        </w:rPr>
        <w:t>) is greater than 75%</w:t>
      </w:r>
      <w:r w:rsidR="00EC02E8">
        <w:rPr>
          <w:rFonts w:ascii="Calibri" w:hAnsi="Calibri" w:cs="Calibri"/>
        </w:rPr>
        <w:t>.</w:t>
      </w:r>
    </w:p>
    <w:p w14:paraId="324340C3" w14:textId="1800AA28" w:rsidR="00A30EFF" w:rsidRPr="00816E54" w:rsidRDefault="00A30EFF" w:rsidP="00A30EFF">
      <w:pPr>
        <w:pStyle w:val="NoSpacing"/>
        <w:numPr>
          <w:ilvl w:val="0"/>
          <w:numId w:val="29"/>
        </w:numPr>
        <w:rPr>
          <w:rFonts w:ascii="Calibri" w:hAnsi="Calibri" w:cs="Calibri"/>
        </w:rPr>
      </w:pPr>
      <w:r w:rsidRPr="00816E54">
        <w:rPr>
          <w:rFonts w:ascii="Calibri" w:hAnsi="Calibri" w:cs="Calibri"/>
        </w:rPr>
        <w:t>Females are positively associated with</w:t>
      </w:r>
      <w:r w:rsidR="00EC02E8">
        <w:rPr>
          <w:rFonts w:ascii="Calibri" w:hAnsi="Calibri" w:cs="Calibri"/>
        </w:rPr>
        <w:t xml:space="preserve"> being in</w:t>
      </w:r>
      <w:r w:rsidRPr="00816E54">
        <w:rPr>
          <w:rFonts w:ascii="Calibri" w:hAnsi="Calibri" w:cs="Calibri"/>
        </w:rPr>
        <w:t xml:space="preserve"> the Faculty of Arts</w:t>
      </w:r>
      <w:r w:rsidR="00EC02E8">
        <w:rPr>
          <w:rFonts w:ascii="Calibri" w:hAnsi="Calibri" w:cs="Calibri"/>
        </w:rPr>
        <w:t>.</w:t>
      </w:r>
    </w:p>
    <w:p w14:paraId="59184D48" w14:textId="77777777" w:rsidR="00A30EFF" w:rsidRPr="00816E54" w:rsidRDefault="00A30EFF" w:rsidP="00A30EFF">
      <w:pPr>
        <w:pStyle w:val="NoSpacing"/>
        <w:ind w:left="360"/>
        <w:rPr>
          <w:rFonts w:ascii="Calibri" w:hAnsi="Calibri" w:cs="Calibri"/>
        </w:rPr>
      </w:pPr>
    </w:p>
    <w:p w14:paraId="1459B832" w14:textId="77777777" w:rsidR="00A30EFF" w:rsidRPr="00816E54" w:rsidRDefault="00A30EFF" w:rsidP="00A30EFF">
      <w:pPr>
        <w:pStyle w:val="NoSpacing"/>
        <w:numPr>
          <w:ilvl w:val="0"/>
          <w:numId w:val="28"/>
        </w:numPr>
        <w:rPr>
          <w:rFonts w:ascii="Calibri" w:hAnsi="Calibri" w:cs="Calibri"/>
        </w:rPr>
      </w:pPr>
      <w:r w:rsidRPr="00816E54">
        <w:rPr>
          <w:rFonts w:ascii="Calibri" w:hAnsi="Calibri" w:cs="Calibri"/>
        </w:rPr>
        <w:t>I, II, III</w:t>
      </w:r>
    </w:p>
    <w:p w14:paraId="50FC255D" w14:textId="16BB6929" w:rsidR="00A30EFF" w:rsidRPr="00816E54" w:rsidRDefault="00A30EFF" w:rsidP="00A30EFF">
      <w:pPr>
        <w:pStyle w:val="NoSpacing"/>
        <w:numPr>
          <w:ilvl w:val="0"/>
          <w:numId w:val="28"/>
        </w:numPr>
        <w:rPr>
          <w:rFonts w:ascii="Calibri" w:hAnsi="Calibri" w:cs="Calibri"/>
          <w:highlight w:val="yellow"/>
        </w:rPr>
      </w:pPr>
      <w:r w:rsidRPr="00816E54">
        <w:rPr>
          <w:rFonts w:ascii="Calibri" w:hAnsi="Calibri" w:cs="Calibri"/>
          <w:highlight w:val="yellow"/>
        </w:rPr>
        <w:t>I, II</w:t>
      </w:r>
      <w:r w:rsidR="00081C87">
        <w:rPr>
          <w:rFonts w:ascii="Calibri" w:hAnsi="Calibri" w:cs="Calibri"/>
          <w:highlight w:val="yellow"/>
        </w:rPr>
        <w:t xml:space="preserve"> only</w:t>
      </w:r>
    </w:p>
    <w:p w14:paraId="74323A66" w14:textId="64DD3D5E" w:rsidR="00A30EFF" w:rsidRPr="00816E54" w:rsidRDefault="00A30EFF" w:rsidP="00A30EFF">
      <w:pPr>
        <w:pStyle w:val="NoSpacing"/>
        <w:numPr>
          <w:ilvl w:val="0"/>
          <w:numId w:val="28"/>
        </w:numPr>
        <w:rPr>
          <w:rFonts w:ascii="Calibri" w:hAnsi="Calibri" w:cs="Calibri"/>
        </w:rPr>
      </w:pPr>
      <w:r w:rsidRPr="00816E54">
        <w:rPr>
          <w:rFonts w:ascii="Calibri" w:hAnsi="Calibri" w:cs="Calibri"/>
        </w:rPr>
        <w:t>I</w:t>
      </w:r>
      <w:r w:rsidR="00081C87">
        <w:rPr>
          <w:rFonts w:ascii="Calibri" w:hAnsi="Calibri" w:cs="Calibri"/>
        </w:rPr>
        <w:t xml:space="preserve"> only</w:t>
      </w:r>
    </w:p>
    <w:p w14:paraId="45F73E2F" w14:textId="1561502A" w:rsidR="00A30EFF" w:rsidRPr="00816E54" w:rsidRDefault="00A30EFF" w:rsidP="00A30EFF">
      <w:pPr>
        <w:pStyle w:val="NoSpacing"/>
        <w:numPr>
          <w:ilvl w:val="0"/>
          <w:numId w:val="28"/>
        </w:numPr>
        <w:rPr>
          <w:rFonts w:ascii="Calibri" w:hAnsi="Calibri" w:cs="Calibri"/>
        </w:rPr>
      </w:pPr>
      <w:r w:rsidRPr="00816E54">
        <w:rPr>
          <w:rFonts w:ascii="Calibri" w:hAnsi="Calibri" w:cs="Calibri"/>
        </w:rPr>
        <w:t>II</w:t>
      </w:r>
      <w:r w:rsidR="00081C87">
        <w:rPr>
          <w:rFonts w:ascii="Calibri" w:hAnsi="Calibri" w:cs="Calibri"/>
        </w:rPr>
        <w:t xml:space="preserve"> only</w:t>
      </w:r>
    </w:p>
    <w:p w14:paraId="391976E7" w14:textId="77777777" w:rsidR="00A30EFF" w:rsidRPr="00816E54" w:rsidRDefault="00A30EFF" w:rsidP="00A30EFF">
      <w:pPr>
        <w:pStyle w:val="NoSpacing"/>
        <w:rPr>
          <w:rFonts w:ascii="Calibri" w:hAnsi="Calibri" w:cs="Calibri"/>
        </w:rPr>
      </w:pPr>
    </w:p>
    <w:p w14:paraId="20F34FFD" w14:textId="5441334B" w:rsidR="00A30EFF" w:rsidRPr="00816E54" w:rsidRDefault="00A30EFF" w:rsidP="00A30EFF">
      <w:pPr>
        <w:jc w:val="both"/>
        <w:rPr>
          <w:rFonts w:ascii="Calibri" w:hAnsi="Calibri" w:cs="Calibri"/>
          <w:i/>
          <w:iCs/>
        </w:rPr>
      </w:pPr>
      <w:r w:rsidRPr="00816E54">
        <w:rPr>
          <w:rFonts w:ascii="Calibri" w:hAnsi="Calibri" w:cs="Calibri"/>
          <w:i/>
          <w:iCs/>
        </w:rPr>
        <w:t>Explanation: I is true</w:t>
      </w:r>
      <w:r w:rsidR="00EC02E8">
        <w:rPr>
          <w:rFonts w:ascii="Calibri" w:hAnsi="Calibri" w:cs="Calibri"/>
          <w:i/>
          <w:iCs/>
        </w:rPr>
        <w:t>,</w:t>
      </w:r>
      <w:r w:rsidRPr="00816E54">
        <w:rPr>
          <w:rFonts w:ascii="Calibri" w:hAnsi="Calibri" w:cs="Calibri"/>
          <w:i/>
          <w:iCs/>
        </w:rPr>
        <w:t xml:space="preserve"> because Rate(</w:t>
      </w:r>
      <w:proofErr w:type="spellStart"/>
      <w:r w:rsidRPr="00816E54">
        <w:rPr>
          <w:rFonts w:ascii="Calibri" w:hAnsi="Calibri" w:cs="Calibri"/>
          <w:i/>
          <w:iCs/>
        </w:rPr>
        <w:t>males|Arts</w:t>
      </w:r>
      <w:proofErr w:type="spellEnd"/>
      <w:r w:rsidRPr="00816E54">
        <w:rPr>
          <w:rFonts w:ascii="Calibri" w:hAnsi="Calibri" w:cs="Calibri"/>
          <w:i/>
          <w:iCs/>
        </w:rPr>
        <w:t>) = 400</w:t>
      </w:r>
      <w:proofErr w:type="gramStart"/>
      <w:r w:rsidRPr="00816E54">
        <w:rPr>
          <w:rFonts w:ascii="Calibri" w:hAnsi="Calibri" w:cs="Calibri"/>
          <w:i/>
          <w:iCs/>
        </w:rPr>
        <w:t>/(</w:t>
      </w:r>
      <w:proofErr w:type="gramEnd"/>
      <w:r w:rsidRPr="00816E54">
        <w:rPr>
          <w:rFonts w:ascii="Calibri" w:hAnsi="Calibri" w:cs="Calibri"/>
          <w:i/>
          <w:iCs/>
        </w:rPr>
        <w:t>1625+400) = 19</w:t>
      </w:r>
      <w:r w:rsidR="00D31FD7">
        <w:rPr>
          <w:rFonts w:ascii="Calibri" w:hAnsi="Calibri" w:cs="Calibri"/>
          <w:i/>
          <w:iCs/>
        </w:rPr>
        <w:t>.75</w:t>
      </w:r>
      <w:r w:rsidRPr="00816E54">
        <w:rPr>
          <w:rFonts w:ascii="Calibri" w:hAnsi="Calibri" w:cs="Calibri"/>
          <w:i/>
          <w:iCs/>
        </w:rPr>
        <w:t>%. II is true because Rate(</w:t>
      </w:r>
      <w:proofErr w:type="spellStart"/>
      <w:r w:rsidRPr="00816E54">
        <w:rPr>
          <w:rFonts w:ascii="Calibri" w:hAnsi="Calibri" w:cs="Calibri"/>
          <w:i/>
          <w:iCs/>
        </w:rPr>
        <w:t>females|Arts</w:t>
      </w:r>
      <w:proofErr w:type="spellEnd"/>
      <w:r w:rsidRPr="00816E54">
        <w:rPr>
          <w:rFonts w:ascii="Calibri" w:hAnsi="Calibri" w:cs="Calibri"/>
          <w:i/>
          <w:iCs/>
        </w:rPr>
        <w:t>) = 1625</w:t>
      </w:r>
      <w:proofErr w:type="gramStart"/>
      <w:r w:rsidRPr="00816E54">
        <w:rPr>
          <w:rFonts w:ascii="Calibri" w:hAnsi="Calibri" w:cs="Calibri"/>
          <w:i/>
          <w:iCs/>
        </w:rPr>
        <w:t>/(</w:t>
      </w:r>
      <w:proofErr w:type="gramEnd"/>
      <w:r w:rsidRPr="00816E54">
        <w:rPr>
          <w:rFonts w:ascii="Calibri" w:hAnsi="Calibri" w:cs="Calibri"/>
          <w:i/>
          <w:iCs/>
        </w:rPr>
        <w:t>1625+400) = 80</w:t>
      </w:r>
      <w:r w:rsidR="00D31FD7">
        <w:rPr>
          <w:rFonts w:ascii="Calibri" w:hAnsi="Calibri" w:cs="Calibri"/>
          <w:i/>
          <w:iCs/>
        </w:rPr>
        <w:t>.25</w:t>
      </w:r>
      <w:r w:rsidRPr="00816E54">
        <w:rPr>
          <w:rFonts w:ascii="Calibri" w:hAnsi="Calibri" w:cs="Calibri"/>
          <w:i/>
          <w:iCs/>
        </w:rPr>
        <w:t xml:space="preserve">%. III </w:t>
      </w:r>
      <w:r w:rsidR="00EC02E8">
        <w:rPr>
          <w:rFonts w:ascii="Calibri" w:hAnsi="Calibri" w:cs="Calibri"/>
          <w:i/>
          <w:iCs/>
        </w:rPr>
        <w:t>is inconclusive based on the numbers alone,</w:t>
      </w:r>
      <w:r w:rsidRPr="00816E54">
        <w:rPr>
          <w:rFonts w:ascii="Calibri" w:hAnsi="Calibri" w:cs="Calibri"/>
          <w:i/>
          <w:iCs/>
        </w:rPr>
        <w:t xml:space="preserve"> because</w:t>
      </w:r>
      <w:r w:rsidR="00E531B4">
        <w:rPr>
          <w:rFonts w:ascii="Calibri" w:hAnsi="Calibri" w:cs="Calibri"/>
          <w:i/>
          <w:iCs/>
        </w:rPr>
        <w:t xml:space="preserve"> checking for association requires a comparison</w:t>
      </w:r>
      <w:r w:rsidR="007D2505">
        <w:rPr>
          <w:rFonts w:ascii="Calibri" w:hAnsi="Calibri" w:cs="Calibri"/>
          <w:i/>
          <w:iCs/>
        </w:rPr>
        <w:t xml:space="preserve"> with the numbers from other faculties</w:t>
      </w:r>
      <w:r w:rsidR="00E531B4">
        <w:rPr>
          <w:rFonts w:ascii="Calibri" w:hAnsi="Calibri" w:cs="Calibri"/>
          <w:i/>
          <w:iCs/>
        </w:rPr>
        <w:t>.</w:t>
      </w:r>
      <w:r w:rsidRPr="00816E54">
        <w:rPr>
          <w:rFonts w:ascii="Calibri" w:hAnsi="Calibri" w:cs="Calibri"/>
          <w:i/>
          <w:iCs/>
        </w:rPr>
        <w:t xml:space="preserve"> </w:t>
      </w:r>
      <w:r w:rsidR="00E531B4">
        <w:rPr>
          <w:rFonts w:ascii="Calibri" w:hAnsi="Calibri" w:cs="Calibri"/>
          <w:i/>
          <w:iCs/>
        </w:rPr>
        <w:t>Y</w:t>
      </w:r>
      <w:r w:rsidRPr="00816E54">
        <w:rPr>
          <w:rFonts w:ascii="Calibri" w:hAnsi="Calibri" w:cs="Calibri"/>
          <w:i/>
          <w:iCs/>
        </w:rPr>
        <w:t xml:space="preserve">ou </w:t>
      </w:r>
      <w:r w:rsidR="00EC02E8">
        <w:rPr>
          <w:rFonts w:ascii="Calibri" w:hAnsi="Calibri" w:cs="Calibri"/>
          <w:i/>
          <w:iCs/>
        </w:rPr>
        <w:t xml:space="preserve">would </w:t>
      </w:r>
      <w:r w:rsidRPr="00816E54">
        <w:rPr>
          <w:rFonts w:ascii="Calibri" w:hAnsi="Calibri" w:cs="Calibri"/>
          <w:i/>
          <w:iCs/>
        </w:rPr>
        <w:t xml:space="preserve">need to compare the rate of females </w:t>
      </w:r>
      <w:r w:rsidR="00EC02E8">
        <w:rPr>
          <w:rFonts w:ascii="Calibri" w:hAnsi="Calibri" w:cs="Calibri"/>
          <w:i/>
          <w:iCs/>
        </w:rPr>
        <w:t>in Arts to that of</w:t>
      </w:r>
      <w:r w:rsidR="00EC02E8" w:rsidRPr="00816E54">
        <w:rPr>
          <w:rFonts w:ascii="Calibri" w:hAnsi="Calibri" w:cs="Calibri"/>
          <w:i/>
          <w:iCs/>
        </w:rPr>
        <w:t xml:space="preserve"> </w:t>
      </w:r>
      <w:r w:rsidRPr="00816E54">
        <w:rPr>
          <w:rFonts w:ascii="Calibri" w:hAnsi="Calibri" w:cs="Calibri"/>
          <w:i/>
          <w:iCs/>
        </w:rPr>
        <w:t xml:space="preserve">other faculties to </w:t>
      </w:r>
      <w:r w:rsidR="00EC02E8">
        <w:rPr>
          <w:rFonts w:ascii="Calibri" w:hAnsi="Calibri" w:cs="Calibri"/>
          <w:i/>
          <w:iCs/>
        </w:rPr>
        <w:t>reach such</w:t>
      </w:r>
      <w:r w:rsidR="00EC02E8" w:rsidRPr="00816E54">
        <w:rPr>
          <w:rFonts w:ascii="Calibri" w:hAnsi="Calibri" w:cs="Calibri"/>
          <w:i/>
          <w:iCs/>
        </w:rPr>
        <w:t xml:space="preserve"> </w:t>
      </w:r>
      <w:r w:rsidRPr="00816E54">
        <w:rPr>
          <w:rFonts w:ascii="Calibri" w:hAnsi="Calibri" w:cs="Calibri"/>
          <w:i/>
          <w:iCs/>
        </w:rPr>
        <w:t>a conclusion.</w:t>
      </w:r>
      <w:r w:rsidR="00E6783C">
        <w:rPr>
          <w:rFonts w:ascii="Calibri" w:hAnsi="Calibri" w:cs="Calibri"/>
          <w:i/>
          <w:iCs/>
        </w:rPr>
        <w:t xml:space="preserve"> For example, there could well be 90% females in other faculties</w:t>
      </w:r>
      <w:r w:rsidR="00EC02E8">
        <w:rPr>
          <w:rFonts w:ascii="Calibri" w:hAnsi="Calibri" w:cs="Calibri"/>
          <w:i/>
          <w:iCs/>
        </w:rPr>
        <w:t>, which will then render this statement false.</w:t>
      </w:r>
      <w:r w:rsidR="009B678E">
        <w:rPr>
          <w:rFonts w:ascii="Calibri" w:hAnsi="Calibri" w:cs="Calibri"/>
          <w:i/>
          <w:iCs/>
        </w:rPr>
        <w:t xml:space="preserve"> </w:t>
      </w:r>
      <w:r w:rsidR="009B678E" w:rsidRPr="00816E54">
        <w:rPr>
          <w:rFonts w:ascii="Calibri" w:hAnsi="Calibri" w:cs="Calibri"/>
          <w:i/>
          <w:iCs/>
        </w:rPr>
        <w:t xml:space="preserve">Refer to </w:t>
      </w:r>
      <w:r w:rsidR="00EC02E8">
        <w:rPr>
          <w:rFonts w:ascii="Calibri" w:hAnsi="Calibri" w:cs="Calibri"/>
          <w:i/>
          <w:iCs/>
        </w:rPr>
        <w:t>C</w:t>
      </w:r>
      <w:r w:rsidR="009B678E" w:rsidRPr="00816E54">
        <w:rPr>
          <w:rFonts w:ascii="Calibri" w:hAnsi="Calibri" w:cs="Calibri"/>
          <w:i/>
          <w:iCs/>
        </w:rPr>
        <w:t>h</w:t>
      </w:r>
      <w:r w:rsidR="009B678E">
        <w:rPr>
          <w:rFonts w:ascii="Calibri" w:hAnsi="Calibri" w:cs="Calibri"/>
          <w:i/>
          <w:iCs/>
        </w:rPr>
        <w:t>apter 1</w:t>
      </w:r>
      <w:r w:rsidR="00E344DD">
        <w:rPr>
          <w:rFonts w:ascii="Calibri" w:hAnsi="Calibri" w:cs="Calibri"/>
          <w:i/>
          <w:iCs/>
        </w:rPr>
        <w:t>, Unit 6, slide 4</w:t>
      </w:r>
      <w:r w:rsidR="009B678E">
        <w:rPr>
          <w:rFonts w:ascii="Calibri" w:hAnsi="Calibri" w:cs="Calibri"/>
          <w:i/>
          <w:iCs/>
        </w:rPr>
        <w:t>.</w:t>
      </w:r>
    </w:p>
    <w:p w14:paraId="31506F1C" w14:textId="77777777" w:rsidR="00A30EFF" w:rsidRPr="00816E54" w:rsidRDefault="00A30EFF" w:rsidP="00A30EFF">
      <w:pPr>
        <w:jc w:val="both"/>
        <w:rPr>
          <w:rFonts w:ascii="Calibri" w:hAnsi="Calibri" w:cs="Calibri"/>
        </w:rPr>
      </w:pPr>
    </w:p>
    <w:p w14:paraId="75C3429C" w14:textId="1E0E5427" w:rsidR="00A30EFF" w:rsidRPr="00816E54" w:rsidRDefault="00D53FC5" w:rsidP="00A30EF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9</w:t>
      </w:r>
      <w:r w:rsidR="00A30EFF" w:rsidRPr="00816E54">
        <w:rPr>
          <w:rFonts w:ascii="Calibri" w:hAnsi="Calibri" w:cs="Calibri"/>
        </w:rPr>
        <w:t>) A study is interested in the association between heart disease and cancer. A random sample of 500 people with no heart disease and 500 people with heart disease was taken</w:t>
      </w:r>
      <w:r w:rsidR="00462855">
        <w:rPr>
          <w:rFonts w:ascii="Calibri" w:hAnsi="Calibri" w:cs="Calibri"/>
        </w:rPr>
        <w:t xml:space="preserve"> and their cancer status was recorded down</w:t>
      </w:r>
      <w:r w:rsidR="00A30EFF" w:rsidRPr="00816E54">
        <w:rPr>
          <w:rFonts w:ascii="Calibri" w:hAnsi="Calibri" w:cs="Calibri"/>
        </w:rPr>
        <w:t xml:space="preserve">. Which of the following statements </w:t>
      </w:r>
      <w:r w:rsidR="001F2B90">
        <w:rPr>
          <w:rFonts w:ascii="Calibri" w:hAnsi="Calibri" w:cs="Calibri"/>
        </w:rPr>
        <w:t xml:space="preserve">must be </w:t>
      </w:r>
      <w:r w:rsidR="00A30EFF" w:rsidRPr="00816E54">
        <w:rPr>
          <w:rFonts w:ascii="Calibri" w:hAnsi="Calibri" w:cs="Calibri"/>
        </w:rPr>
        <w:t>correct?</w:t>
      </w:r>
    </w:p>
    <w:p w14:paraId="5EDF58C6" w14:textId="14A1FF2F" w:rsidR="00A30EFF" w:rsidRPr="00816E54" w:rsidRDefault="00A30EFF" w:rsidP="00A30EFF">
      <w:pPr>
        <w:pStyle w:val="NoSpacing"/>
        <w:numPr>
          <w:ilvl w:val="0"/>
          <w:numId w:val="30"/>
        </w:numPr>
        <w:rPr>
          <w:rFonts w:ascii="Calibri" w:hAnsi="Calibri" w:cs="Calibri"/>
        </w:rPr>
      </w:pPr>
      <w:r w:rsidRPr="00816E54">
        <w:rPr>
          <w:rFonts w:ascii="Calibri" w:hAnsi="Calibri" w:cs="Calibri"/>
        </w:rPr>
        <w:t>This study gives a good estimate of the population risk of heart disease</w:t>
      </w:r>
      <w:r w:rsidR="00EC02E8">
        <w:rPr>
          <w:rFonts w:ascii="Calibri" w:hAnsi="Calibri" w:cs="Calibri"/>
        </w:rPr>
        <w:t>.</w:t>
      </w:r>
    </w:p>
    <w:p w14:paraId="395D98BE" w14:textId="25C76C44" w:rsidR="00A30EFF" w:rsidRPr="00816E54" w:rsidRDefault="00A30EFF" w:rsidP="00A30EFF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</w:rPr>
      </w:pPr>
      <w:r w:rsidRPr="00816E54">
        <w:rPr>
          <w:rFonts w:ascii="Calibri" w:hAnsi="Calibri" w:cs="Calibri"/>
        </w:rPr>
        <w:t>The sample rate of cancer can be calculated from this study</w:t>
      </w:r>
      <w:r w:rsidR="00EC02E8">
        <w:rPr>
          <w:rFonts w:ascii="Calibri" w:hAnsi="Calibri" w:cs="Calibri"/>
        </w:rPr>
        <w:t>.</w:t>
      </w:r>
    </w:p>
    <w:p w14:paraId="56B991AE" w14:textId="77777777" w:rsidR="00A30EFF" w:rsidRPr="00816E54" w:rsidRDefault="00A30EFF" w:rsidP="00A30EFF">
      <w:pPr>
        <w:pStyle w:val="NoSpacing"/>
        <w:jc w:val="both"/>
        <w:rPr>
          <w:rFonts w:ascii="Calibri" w:hAnsi="Calibri" w:cs="Calibri"/>
        </w:rPr>
      </w:pPr>
    </w:p>
    <w:p w14:paraId="2816A631" w14:textId="6BA8E8AA" w:rsidR="00A30EFF" w:rsidRPr="00816E54" w:rsidRDefault="00A30EFF" w:rsidP="00A30EFF">
      <w:pPr>
        <w:pStyle w:val="NoSpacing"/>
        <w:numPr>
          <w:ilvl w:val="0"/>
          <w:numId w:val="31"/>
        </w:numPr>
        <w:rPr>
          <w:rFonts w:ascii="Calibri" w:hAnsi="Calibri" w:cs="Calibri"/>
        </w:rPr>
      </w:pPr>
      <w:r w:rsidRPr="00816E54">
        <w:rPr>
          <w:rFonts w:ascii="Calibri" w:hAnsi="Calibri" w:cs="Calibri"/>
        </w:rPr>
        <w:t>I</w:t>
      </w:r>
      <w:r w:rsidR="00081C87">
        <w:rPr>
          <w:rFonts w:ascii="Calibri" w:hAnsi="Calibri" w:cs="Calibri"/>
        </w:rPr>
        <w:t xml:space="preserve"> only</w:t>
      </w:r>
    </w:p>
    <w:p w14:paraId="07F26173" w14:textId="107F4B9F" w:rsidR="00A30EFF" w:rsidRPr="00816E54" w:rsidRDefault="00A30EFF" w:rsidP="00A30EFF">
      <w:pPr>
        <w:pStyle w:val="NoSpacing"/>
        <w:numPr>
          <w:ilvl w:val="0"/>
          <w:numId w:val="31"/>
        </w:numPr>
        <w:rPr>
          <w:rFonts w:ascii="Calibri" w:hAnsi="Calibri" w:cs="Calibri"/>
          <w:highlight w:val="yellow"/>
        </w:rPr>
      </w:pPr>
      <w:r w:rsidRPr="00816E54">
        <w:rPr>
          <w:rFonts w:ascii="Calibri" w:hAnsi="Calibri" w:cs="Calibri"/>
          <w:highlight w:val="yellow"/>
        </w:rPr>
        <w:t>II</w:t>
      </w:r>
      <w:r w:rsidR="00081C87">
        <w:rPr>
          <w:rFonts w:ascii="Calibri" w:hAnsi="Calibri" w:cs="Calibri"/>
          <w:highlight w:val="yellow"/>
        </w:rPr>
        <w:t xml:space="preserve"> only</w:t>
      </w:r>
    </w:p>
    <w:p w14:paraId="78911C5D" w14:textId="435D347F" w:rsidR="00A30EFF" w:rsidRPr="00816E54" w:rsidRDefault="00081C87" w:rsidP="00A30EFF">
      <w:pPr>
        <w:pStyle w:val="NoSpacing"/>
        <w:numPr>
          <w:ilvl w:val="0"/>
          <w:numId w:val="3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Both </w:t>
      </w:r>
      <w:r w:rsidR="00A30EFF" w:rsidRPr="00816E54">
        <w:rPr>
          <w:rFonts w:ascii="Calibri" w:hAnsi="Calibri" w:cs="Calibri"/>
        </w:rPr>
        <w:t>I and II</w:t>
      </w:r>
    </w:p>
    <w:p w14:paraId="71FA26B3" w14:textId="77777777" w:rsidR="00A30EFF" w:rsidRPr="00816E54" w:rsidRDefault="00A30EFF" w:rsidP="00A30EFF">
      <w:pPr>
        <w:pStyle w:val="NoSpacing"/>
        <w:numPr>
          <w:ilvl w:val="0"/>
          <w:numId w:val="31"/>
        </w:numPr>
        <w:rPr>
          <w:rFonts w:ascii="Calibri" w:hAnsi="Calibri" w:cs="Calibri"/>
        </w:rPr>
      </w:pPr>
      <w:r w:rsidRPr="00816E54">
        <w:rPr>
          <w:rFonts w:ascii="Calibri" w:hAnsi="Calibri" w:cs="Calibri"/>
        </w:rPr>
        <w:t>Neither I nor II</w:t>
      </w:r>
    </w:p>
    <w:p w14:paraId="24AB983E" w14:textId="77777777" w:rsidR="00A30EFF" w:rsidRPr="00816E54" w:rsidRDefault="00A30EFF" w:rsidP="00A30EFF">
      <w:pPr>
        <w:pStyle w:val="NoSpacing"/>
        <w:jc w:val="both"/>
        <w:rPr>
          <w:rFonts w:ascii="Calibri" w:hAnsi="Calibri" w:cs="Calibri"/>
        </w:rPr>
      </w:pPr>
    </w:p>
    <w:p w14:paraId="65FC35B3" w14:textId="2D561FEF" w:rsidR="00A30EFF" w:rsidRPr="00816E54" w:rsidRDefault="00A30EFF" w:rsidP="00A30EFF">
      <w:pPr>
        <w:jc w:val="both"/>
        <w:rPr>
          <w:rFonts w:ascii="Calibri" w:hAnsi="Calibri" w:cs="Calibri"/>
          <w:i/>
          <w:iCs/>
        </w:rPr>
      </w:pPr>
      <w:r w:rsidRPr="00816E54">
        <w:rPr>
          <w:rFonts w:ascii="Calibri" w:hAnsi="Calibri" w:cs="Calibri"/>
          <w:i/>
          <w:iCs/>
        </w:rPr>
        <w:lastRenderedPageBreak/>
        <w:t xml:space="preserve">Explanation: I </w:t>
      </w:r>
      <w:proofErr w:type="gramStart"/>
      <w:r w:rsidRPr="00816E54">
        <w:rPr>
          <w:rFonts w:ascii="Calibri" w:hAnsi="Calibri" w:cs="Calibri"/>
          <w:i/>
          <w:iCs/>
        </w:rPr>
        <w:t>is</w:t>
      </w:r>
      <w:proofErr w:type="gramEnd"/>
      <w:r w:rsidRPr="00816E54">
        <w:rPr>
          <w:rFonts w:ascii="Calibri" w:hAnsi="Calibri" w:cs="Calibri"/>
          <w:i/>
          <w:iCs/>
        </w:rPr>
        <w:t xml:space="preserve"> false because this is a case control study </w:t>
      </w:r>
      <w:r w:rsidR="00E014E6">
        <w:rPr>
          <w:rFonts w:ascii="Calibri" w:hAnsi="Calibri" w:cs="Calibri"/>
          <w:i/>
          <w:iCs/>
        </w:rPr>
        <w:t>with respect to</w:t>
      </w:r>
      <w:r w:rsidRPr="00816E54">
        <w:rPr>
          <w:rFonts w:ascii="Calibri" w:hAnsi="Calibri" w:cs="Calibri"/>
          <w:i/>
          <w:iCs/>
        </w:rPr>
        <w:t xml:space="preserve"> heart disease</w:t>
      </w:r>
      <w:r w:rsidR="00E014E6">
        <w:rPr>
          <w:rFonts w:ascii="Calibri" w:hAnsi="Calibri" w:cs="Calibri"/>
          <w:i/>
          <w:iCs/>
        </w:rPr>
        <w:t xml:space="preserve">, and the sample rate of heart disease </w:t>
      </w:r>
      <w:r w:rsidR="00EC02E8">
        <w:rPr>
          <w:rFonts w:ascii="Calibri" w:hAnsi="Calibri" w:cs="Calibri"/>
          <w:i/>
          <w:iCs/>
        </w:rPr>
        <w:t>has already been</w:t>
      </w:r>
      <w:r w:rsidR="00E014E6">
        <w:rPr>
          <w:rFonts w:ascii="Calibri" w:hAnsi="Calibri" w:cs="Calibri"/>
          <w:i/>
          <w:iCs/>
        </w:rPr>
        <w:t xml:space="preserve"> fixed at 50% by design.</w:t>
      </w:r>
      <w:r w:rsidR="00EC02E8">
        <w:rPr>
          <w:rFonts w:ascii="Calibri" w:hAnsi="Calibri" w:cs="Calibri"/>
          <w:i/>
          <w:iCs/>
        </w:rPr>
        <w:t xml:space="preserve"> There are </w:t>
      </w:r>
      <w:r w:rsidR="002E09EC">
        <w:rPr>
          <w:rFonts w:ascii="Calibri" w:hAnsi="Calibri" w:cs="Calibri"/>
          <w:i/>
          <w:iCs/>
        </w:rPr>
        <w:t>no</w:t>
      </w:r>
      <w:r w:rsidR="00EC02E8">
        <w:rPr>
          <w:rFonts w:ascii="Calibri" w:hAnsi="Calibri" w:cs="Calibri"/>
          <w:i/>
          <w:iCs/>
        </w:rPr>
        <w:t xml:space="preserve"> grounds to estimate the pop</w:t>
      </w:r>
      <w:r w:rsidR="00427F67">
        <w:rPr>
          <w:rFonts w:ascii="Calibri" w:hAnsi="Calibri" w:cs="Calibri"/>
          <w:i/>
          <w:iCs/>
        </w:rPr>
        <w:t>ulation risk</w:t>
      </w:r>
      <w:r w:rsidR="00EC02E8">
        <w:rPr>
          <w:rFonts w:ascii="Calibri" w:hAnsi="Calibri" w:cs="Calibri"/>
          <w:i/>
          <w:iCs/>
        </w:rPr>
        <w:t xml:space="preserve"> here.</w:t>
      </w:r>
      <w:r w:rsidRPr="00816E54">
        <w:rPr>
          <w:rFonts w:ascii="Calibri" w:hAnsi="Calibri" w:cs="Calibri"/>
          <w:i/>
          <w:iCs/>
        </w:rPr>
        <w:t xml:space="preserve"> II is true regardless of how the s</w:t>
      </w:r>
      <w:r w:rsidR="00D31FD7">
        <w:rPr>
          <w:rFonts w:ascii="Calibri" w:hAnsi="Calibri" w:cs="Calibri"/>
          <w:i/>
          <w:iCs/>
        </w:rPr>
        <w:t>ubjects were</w:t>
      </w:r>
      <w:r w:rsidR="00D31FD7">
        <w:rPr>
          <w:rStyle w:val="CommentReference"/>
        </w:rPr>
        <w:t xml:space="preserve"> </w:t>
      </w:r>
      <w:r w:rsidRPr="00816E54">
        <w:rPr>
          <w:rFonts w:ascii="Calibri" w:hAnsi="Calibri" w:cs="Calibri"/>
          <w:i/>
          <w:iCs/>
        </w:rPr>
        <w:t xml:space="preserve">sampled, because in this case </w:t>
      </w:r>
      <w:r w:rsidR="00EC02E8">
        <w:rPr>
          <w:rFonts w:ascii="Calibri" w:hAnsi="Calibri" w:cs="Calibri"/>
          <w:i/>
          <w:iCs/>
        </w:rPr>
        <w:t>the statement is</w:t>
      </w:r>
      <w:r w:rsidRPr="00816E54">
        <w:rPr>
          <w:rFonts w:ascii="Calibri" w:hAnsi="Calibri" w:cs="Calibri"/>
          <w:i/>
          <w:iCs/>
        </w:rPr>
        <w:t xml:space="preserve"> interested in only the sample.</w:t>
      </w:r>
      <w:r w:rsidR="009B678E">
        <w:rPr>
          <w:rFonts w:ascii="Calibri" w:hAnsi="Calibri" w:cs="Calibri"/>
          <w:i/>
          <w:iCs/>
        </w:rPr>
        <w:t xml:space="preserve"> </w:t>
      </w:r>
      <w:r w:rsidR="009B678E" w:rsidRPr="00816E54">
        <w:rPr>
          <w:rFonts w:ascii="Calibri" w:hAnsi="Calibri" w:cs="Calibri"/>
          <w:i/>
          <w:iCs/>
        </w:rPr>
        <w:t xml:space="preserve">Refer to </w:t>
      </w:r>
      <w:r w:rsidR="00EC02E8">
        <w:rPr>
          <w:rFonts w:ascii="Calibri" w:hAnsi="Calibri" w:cs="Calibri"/>
          <w:i/>
          <w:iCs/>
        </w:rPr>
        <w:t>C</w:t>
      </w:r>
      <w:r w:rsidR="009B678E" w:rsidRPr="00816E54">
        <w:rPr>
          <w:rFonts w:ascii="Calibri" w:hAnsi="Calibri" w:cs="Calibri"/>
          <w:i/>
          <w:iCs/>
        </w:rPr>
        <w:t>h</w:t>
      </w:r>
      <w:r w:rsidR="009B678E">
        <w:rPr>
          <w:rFonts w:ascii="Calibri" w:hAnsi="Calibri" w:cs="Calibri"/>
          <w:i/>
          <w:iCs/>
        </w:rPr>
        <w:t>apter 4</w:t>
      </w:r>
      <w:r w:rsidR="0045073E">
        <w:rPr>
          <w:rFonts w:ascii="Calibri" w:hAnsi="Calibri" w:cs="Calibri"/>
          <w:i/>
          <w:iCs/>
        </w:rPr>
        <w:t>, Unit 2, slide 7</w:t>
      </w:r>
      <w:r w:rsidR="009B678E">
        <w:rPr>
          <w:rFonts w:ascii="Calibri" w:hAnsi="Calibri" w:cs="Calibri"/>
          <w:i/>
          <w:iCs/>
        </w:rPr>
        <w:t>.</w:t>
      </w:r>
    </w:p>
    <w:p w14:paraId="5C602BE3" w14:textId="77777777" w:rsidR="00A30EFF" w:rsidRPr="00A30EFF" w:rsidRDefault="00A30EFF" w:rsidP="009E1C1C">
      <w:pPr>
        <w:jc w:val="both"/>
        <w:rPr>
          <w:rFonts w:ascii="Calibri" w:hAnsi="Calibri" w:cs="Calibri"/>
        </w:rPr>
      </w:pPr>
    </w:p>
    <w:sectPr w:rsidR="00A30EFF" w:rsidRPr="00A30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F6474"/>
    <w:multiLevelType w:val="hybridMultilevel"/>
    <w:tmpl w:val="54A47EB6"/>
    <w:lvl w:ilvl="0" w:tplc="79AA07F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82DDF"/>
    <w:multiLevelType w:val="hybridMultilevel"/>
    <w:tmpl w:val="0C1CD404"/>
    <w:lvl w:ilvl="0" w:tplc="03E23810">
      <w:start w:val="9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12DA3"/>
    <w:multiLevelType w:val="hybridMultilevel"/>
    <w:tmpl w:val="770C97F2"/>
    <w:lvl w:ilvl="0" w:tplc="190E9E1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33F17"/>
    <w:multiLevelType w:val="hybridMultilevel"/>
    <w:tmpl w:val="CAB65AEC"/>
    <w:lvl w:ilvl="0" w:tplc="B218DA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E5C44"/>
    <w:multiLevelType w:val="hybridMultilevel"/>
    <w:tmpl w:val="B1720A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31B31"/>
    <w:multiLevelType w:val="hybridMultilevel"/>
    <w:tmpl w:val="511AA196"/>
    <w:lvl w:ilvl="0" w:tplc="7C4499C2">
      <w:start w:val="1"/>
      <w:numFmt w:val="upp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471323"/>
    <w:multiLevelType w:val="hybridMultilevel"/>
    <w:tmpl w:val="A7969762"/>
    <w:lvl w:ilvl="0" w:tplc="AD60D310">
      <w:start w:val="1"/>
      <w:numFmt w:val="upperLetter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13A13EE4"/>
    <w:multiLevelType w:val="hybridMultilevel"/>
    <w:tmpl w:val="874C191E"/>
    <w:lvl w:ilvl="0" w:tplc="00B6B024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7467B"/>
    <w:multiLevelType w:val="hybridMultilevel"/>
    <w:tmpl w:val="DB781B66"/>
    <w:lvl w:ilvl="0" w:tplc="814CC5DC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03644"/>
    <w:multiLevelType w:val="hybridMultilevel"/>
    <w:tmpl w:val="E234AA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FC5846"/>
    <w:multiLevelType w:val="hybridMultilevel"/>
    <w:tmpl w:val="49F47BF2"/>
    <w:lvl w:ilvl="0" w:tplc="64F0B122">
      <w:start w:val="1"/>
      <w:numFmt w:val="upp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34413"/>
    <w:multiLevelType w:val="hybridMultilevel"/>
    <w:tmpl w:val="8EA4940A"/>
    <w:lvl w:ilvl="0" w:tplc="93F22AE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220DF4"/>
    <w:multiLevelType w:val="hybridMultilevel"/>
    <w:tmpl w:val="CAB65AEC"/>
    <w:lvl w:ilvl="0" w:tplc="B218DA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B157E"/>
    <w:multiLevelType w:val="hybridMultilevel"/>
    <w:tmpl w:val="D7E87320"/>
    <w:lvl w:ilvl="0" w:tplc="36F837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A91681"/>
    <w:multiLevelType w:val="hybridMultilevel"/>
    <w:tmpl w:val="884670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C7543F"/>
    <w:multiLevelType w:val="hybridMultilevel"/>
    <w:tmpl w:val="DFA44818"/>
    <w:lvl w:ilvl="0" w:tplc="67209C2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D748B3"/>
    <w:multiLevelType w:val="hybridMultilevel"/>
    <w:tmpl w:val="67A6B874"/>
    <w:lvl w:ilvl="0" w:tplc="E89E7B6E">
      <w:start w:val="1"/>
      <w:numFmt w:val="upperLetter"/>
      <w:lvlText w:val="(%1)"/>
      <w:lvlJc w:val="left"/>
      <w:pPr>
        <w:ind w:left="710" w:hanging="360"/>
      </w:pPr>
      <w:rPr>
        <w:rFonts w:ascii="Calibri" w:eastAsiaTheme="minorHAnsi" w:hAnsi="Calibri" w:cs="Calibri"/>
      </w:rPr>
    </w:lvl>
    <w:lvl w:ilvl="1" w:tplc="48090019" w:tentative="1">
      <w:start w:val="1"/>
      <w:numFmt w:val="lowerLetter"/>
      <w:lvlText w:val="%2."/>
      <w:lvlJc w:val="left"/>
      <w:pPr>
        <w:ind w:left="1430" w:hanging="360"/>
      </w:pPr>
    </w:lvl>
    <w:lvl w:ilvl="2" w:tplc="4809001B" w:tentative="1">
      <w:start w:val="1"/>
      <w:numFmt w:val="lowerRoman"/>
      <w:lvlText w:val="%3."/>
      <w:lvlJc w:val="right"/>
      <w:pPr>
        <w:ind w:left="2150" w:hanging="180"/>
      </w:pPr>
    </w:lvl>
    <w:lvl w:ilvl="3" w:tplc="4809000F" w:tentative="1">
      <w:start w:val="1"/>
      <w:numFmt w:val="decimal"/>
      <w:lvlText w:val="%4."/>
      <w:lvlJc w:val="left"/>
      <w:pPr>
        <w:ind w:left="2870" w:hanging="360"/>
      </w:pPr>
    </w:lvl>
    <w:lvl w:ilvl="4" w:tplc="48090019" w:tentative="1">
      <w:start w:val="1"/>
      <w:numFmt w:val="lowerLetter"/>
      <w:lvlText w:val="%5."/>
      <w:lvlJc w:val="left"/>
      <w:pPr>
        <w:ind w:left="3590" w:hanging="360"/>
      </w:pPr>
    </w:lvl>
    <w:lvl w:ilvl="5" w:tplc="4809001B" w:tentative="1">
      <w:start w:val="1"/>
      <w:numFmt w:val="lowerRoman"/>
      <w:lvlText w:val="%6."/>
      <w:lvlJc w:val="right"/>
      <w:pPr>
        <w:ind w:left="4310" w:hanging="180"/>
      </w:pPr>
    </w:lvl>
    <w:lvl w:ilvl="6" w:tplc="4809000F" w:tentative="1">
      <w:start w:val="1"/>
      <w:numFmt w:val="decimal"/>
      <w:lvlText w:val="%7."/>
      <w:lvlJc w:val="left"/>
      <w:pPr>
        <w:ind w:left="5030" w:hanging="360"/>
      </w:pPr>
    </w:lvl>
    <w:lvl w:ilvl="7" w:tplc="48090019" w:tentative="1">
      <w:start w:val="1"/>
      <w:numFmt w:val="lowerLetter"/>
      <w:lvlText w:val="%8."/>
      <w:lvlJc w:val="left"/>
      <w:pPr>
        <w:ind w:left="5750" w:hanging="360"/>
      </w:pPr>
    </w:lvl>
    <w:lvl w:ilvl="8" w:tplc="48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7" w15:restartNumberingAfterBreak="0">
    <w:nsid w:val="275D49A3"/>
    <w:multiLevelType w:val="hybridMultilevel"/>
    <w:tmpl w:val="C11A745A"/>
    <w:lvl w:ilvl="0" w:tplc="B7F0F46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79486E"/>
    <w:multiLevelType w:val="hybridMultilevel"/>
    <w:tmpl w:val="F6E0A590"/>
    <w:lvl w:ilvl="0" w:tplc="F758A686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AC2FA2"/>
    <w:multiLevelType w:val="hybridMultilevel"/>
    <w:tmpl w:val="CAB65AEC"/>
    <w:lvl w:ilvl="0" w:tplc="B218DA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DD5ED1"/>
    <w:multiLevelType w:val="hybridMultilevel"/>
    <w:tmpl w:val="CAB65AEC"/>
    <w:lvl w:ilvl="0" w:tplc="B218DA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FE6F9F"/>
    <w:multiLevelType w:val="hybridMultilevel"/>
    <w:tmpl w:val="80A23DAE"/>
    <w:lvl w:ilvl="0" w:tplc="029EC30E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F120D2"/>
    <w:multiLevelType w:val="hybridMultilevel"/>
    <w:tmpl w:val="70C47924"/>
    <w:lvl w:ilvl="0" w:tplc="6E5A0A2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07074C"/>
    <w:multiLevelType w:val="hybridMultilevel"/>
    <w:tmpl w:val="2FA4373A"/>
    <w:lvl w:ilvl="0" w:tplc="DCD80A1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955481"/>
    <w:multiLevelType w:val="hybridMultilevel"/>
    <w:tmpl w:val="1DF22048"/>
    <w:lvl w:ilvl="0" w:tplc="CAD4A4C8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3785B"/>
    <w:multiLevelType w:val="hybridMultilevel"/>
    <w:tmpl w:val="CAB65AEC"/>
    <w:lvl w:ilvl="0" w:tplc="B218DA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D763E9"/>
    <w:multiLevelType w:val="hybridMultilevel"/>
    <w:tmpl w:val="8BFCC100"/>
    <w:lvl w:ilvl="0" w:tplc="DBC256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1C7496"/>
    <w:multiLevelType w:val="hybridMultilevel"/>
    <w:tmpl w:val="55425DF4"/>
    <w:lvl w:ilvl="0" w:tplc="678C017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E1F8F"/>
    <w:multiLevelType w:val="hybridMultilevel"/>
    <w:tmpl w:val="511AA196"/>
    <w:lvl w:ilvl="0" w:tplc="7C4499C2">
      <w:start w:val="1"/>
      <w:numFmt w:val="upp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A140246"/>
    <w:multiLevelType w:val="hybridMultilevel"/>
    <w:tmpl w:val="A6C0A2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481487"/>
    <w:multiLevelType w:val="hybridMultilevel"/>
    <w:tmpl w:val="348C3FE2"/>
    <w:lvl w:ilvl="0" w:tplc="25F0DD0E">
      <w:start w:val="1"/>
      <w:numFmt w:val="upp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463F23"/>
    <w:multiLevelType w:val="hybridMultilevel"/>
    <w:tmpl w:val="D7E87320"/>
    <w:lvl w:ilvl="0" w:tplc="36F837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265DF5"/>
    <w:multiLevelType w:val="hybridMultilevel"/>
    <w:tmpl w:val="F44A4E2E"/>
    <w:lvl w:ilvl="0" w:tplc="56E27940">
      <w:start w:val="2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B0AE4"/>
    <w:multiLevelType w:val="hybridMultilevel"/>
    <w:tmpl w:val="4EB01764"/>
    <w:lvl w:ilvl="0" w:tplc="3AD420B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6574D0"/>
    <w:multiLevelType w:val="hybridMultilevel"/>
    <w:tmpl w:val="CDCC863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DD4FEB"/>
    <w:multiLevelType w:val="hybridMultilevel"/>
    <w:tmpl w:val="6E8EC88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F56209"/>
    <w:multiLevelType w:val="hybridMultilevel"/>
    <w:tmpl w:val="6444F4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1"/>
  </w:num>
  <w:num w:numId="3">
    <w:abstractNumId w:val="13"/>
  </w:num>
  <w:num w:numId="4">
    <w:abstractNumId w:val="8"/>
  </w:num>
  <w:num w:numId="5">
    <w:abstractNumId w:val="21"/>
  </w:num>
  <w:num w:numId="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6"/>
  </w:num>
  <w:num w:numId="10">
    <w:abstractNumId w:val="7"/>
  </w:num>
  <w:num w:numId="11">
    <w:abstractNumId w:val="2"/>
  </w:num>
  <w:num w:numId="12">
    <w:abstractNumId w:val="36"/>
  </w:num>
  <w:num w:numId="13">
    <w:abstractNumId w:val="15"/>
  </w:num>
  <w:num w:numId="14">
    <w:abstractNumId w:val="33"/>
  </w:num>
  <w:num w:numId="15">
    <w:abstractNumId w:val="24"/>
  </w:num>
  <w:num w:numId="16">
    <w:abstractNumId w:val="18"/>
  </w:num>
  <w:num w:numId="17">
    <w:abstractNumId w:val="1"/>
  </w:num>
  <w:num w:numId="18">
    <w:abstractNumId w:val="32"/>
  </w:num>
  <w:num w:numId="19">
    <w:abstractNumId w:val="10"/>
  </w:num>
  <w:num w:numId="20">
    <w:abstractNumId w:val="29"/>
  </w:num>
  <w:num w:numId="21">
    <w:abstractNumId w:val="16"/>
  </w:num>
  <w:num w:numId="22">
    <w:abstractNumId w:val="30"/>
  </w:num>
  <w:num w:numId="23">
    <w:abstractNumId w:val="17"/>
  </w:num>
  <w:num w:numId="24">
    <w:abstractNumId w:val="25"/>
  </w:num>
  <w:num w:numId="25">
    <w:abstractNumId w:val="19"/>
  </w:num>
  <w:num w:numId="26">
    <w:abstractNumId w:val="3"/>
  </w:num>
  <w:num w:numId="27">
    <w:abstractNumId w:val="20"/>
  </w:num>
  <w:num w:numId="28">
    <w:abstractNumId w:val="12"/>
  </w:num>
  <w:num w:numId="29">
    <w:abstractNumId w:val="28"/>
  </w:num>
  <w:num w:numId="30">
    <w:abstractNumId w:val="5"/>
  </w:num>
  <w:num w:numId="31">
    <w:abstractNumId w:val="23"/>
  </w:num>
  <w:num w:numId="32">
    <w:abstractNumId w:val="14"/>
  </w:num>
  <w:num w:numId="33">
    <w:abstractNumId w:val="22"/>
  </w:num>
  <w:num w:numId="34">
    <w:abstractNumId w:val="26"/>
  </w:num>
  <w:num w:numId="35">
    <w:abstractNumId w:val="0"/>
  </w:num>
  <w:num w:numId="36">
    <w:abstractNumId w:val="27"/>
  </w:num>
  <w:num w:numId="3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am Fu Yuan, Kevin">
    <w15:presenceInfo w15:providerId="None" w15:userId="Lam Fu Yuan, Kevin"/>
  </w15:person>
  <w15:person w15:author="Walter Chan">
    <w15:presenceInfo w15:providerId="Windows Live" w15:userId="09187ab64702a3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68B"/>
    <w:rsid w:val="00003B0D"/>
    <w:rsid w:val="00015D01"/>
    <w:rsid w:val="00021BCF"/>
    <w:rsid w:val="000230B0"/>
    <w:rsid w:val="000306E6"/>
    <w:rsid w:val="0003275A"/>
    <w:rsid w:val="00046CF0"/>
    <w:rsid w:val="00050F62"/>
    <w:rsid w:val="000511D7"/>
    <w:rsid w:val="00052030"/>
    <w:rsid w:val="00053ECE"/>
    <w:rsid w:val="00054431"/>
    <w:rsid w:val="0005505C"/>
    <w:rsid w:val="000631AC"/>
    <w:rsid w:val="00067E0A"/>
    <w:rsid w:val="00081C87"/>
    <w:rsid w:val="00091CA4"/>
    <w:rsid w:val="000B6D7B"/>
    <w:rsid w:val="000C04A9"/>
    <w:rsid w:val="000F147F"/>
    <w:rsid w:val="00130E54"/>
    <w:rsid w:val="0015046B"/>
    <w:rsid w:val="001526DA"/>
    <w:rsid w:val="00167E2F"/>
    <w:rsid w:val="001932B0"/>
    <w:rsid w:val="001A1578"/>
    <w:rsid w:val="001C08DF"/>
    <w:rsid w:val="001D35C8"/>
    <w:rsid w:val="001E6901"/>
    <w:rsid w:val="001F00DD"/>
    <w:rsid w:val="001F2B90"/>
    <w:rsid w:val="00201118"/>
    <w:rsid w:val="00204FA8"/>
    <w:rsid w:val="00223C5F"/>
    <w:rsid w:val="002241F4"/>
    <w:rsid w:val="002328DF"/>
    <w:rsid w:val="0023365D"/>
    <w:rsid w:val="00270773"/>
    <w:rsid w:val="002811E1"/>
    <w:rsid w:val="00286E13"/>
    <w:rsid w:val="00294260"/>
    <w:rsid w:val="0029545A"/>
    <w:rsid w:val="002A2975"/>
    <w:rsid w:val="002A3365"/>
    <w:rsid w:val="002E09EC"/>
    <w:rsid w:val="002E3DAF"/>
    <w:rsid w:val="002F1E78"/>
    <w:rsid w:val="00310BC7"/>
    <w:rsid w:val="00311FDD"/>
    <w:rsid w:val="00316765"/>
    <w:rsid w:val="00356239"/>
    <w:rsid w:val="003647FE"/>
    <w:rsid w:val="00372533"/>
    <w:rsid w:val="003844A8"/>
    <w:rsid w:val="00390CF7"/>
    <w:rsid w:val="003B4968"/>
    <w:rsid w:val="003C6C92"/>
    <w:rsid w:val="003D01C7"/>
    <w:rsid w:val="003D660E"/>
    <w:rsid w:val="003E2692"/>
    <w:rsid w:val="003F15FC"/>
    <w:rsid w:val="00427F67"/>
    <w:rsid w:val="0045073E"/>
    <w:rsid w:val="004619A7"/>
    <w:rsid w:val="00462855"/>
    <w:rsid w:val="00464388"/>
    <w:rsid w:val="00472604"/>
    <w:rsid w:val="0047303E"/>
    <w:rsid w:val="00490D8F"/>
    <w:rsid w:val="004A13D4"/>
    <w:rsid w:val="004D136C"/>
    <w:rsid w:val="004E6F33"/>
    <w:rsid w:val="004F1E6D"/>
    <w:rsid w:val="00501DE9"/>
    <w:rsid w:val="00522FE2"/>
    <w:rsid w:val="0052437C"/>
    <w:rsid w:val="00532D8F"/>
    <w:rsid w:val="00533F8B"/>
    <w:rsid w:val="0054516E"/>
    <w:rsid w:val="00592ABA"/>
    <w:rsid w:val="0059449C"/>
    <w:rsid w:val="00594A26"/>
    <w:rsid w:val="005A0B68"/>
    <w:rsid w:val="005A10FB"/>
    <w:rsid w:val="005A72E6"/>
    <w:rsid w:val="005B1C17"/>
    <w:rsid w:val="005B4A1F"/>
    <w:rsid w:val="005E7809"/>
    <w:rsid w:val="00600C1F"/>
    <w:rsid w:val="00601E71"/>
    <w:rsid w:val="00601F04"/>
    <w:rsid w:val="00614289"/>
    <w:rsid w:val="00622918"/>
    <w:rsid w:val="00623459"/>
    <w:rsid w:val="006435D4"/>
    <w:rsid w:val="00652092"/>
    <w:rsid w:val="00672B8A"/>
    <w:rsid w:val="006771BA"/>
    <w:rsid w:val="00682BF3"/>
    <w:rsid w:val="0069000D"/>
    <w:rsid w:val="00692726"/>
    <w:rsid w:val="006B0350"/>
    <w:rsid w:val="006D38AB"/>
    <w:rsid w:val="006D6C56"/>
    <w:rsid w:val="006E410C"/>
    <w:rsid w:val="006F6A28"/>
    <w:rsid w:val="007169A4"/>
    <w:rsid w:val="00721A03"/>
    <w:rsid w:val="0073120A"/>
    <w:rsid w:val="00752DF7"/>
    <w:rsid w:val="007541EE"/>
    <w:rsid w:val="007564EC"/>
    <w:rsid w:val="00787CD0"/>
    <w:rsid w:val="007975AD"/>
    <w:rsid w:val="007A32D3"/>
    <w:rsid w:val="007B5C6F"/>
    <w:rsid w:val="007C27E9"/>
    <w:rsid w:val="007C326E"/>
    <w:rsid w:val="007C45E0"/>
    <w:rsid w:val="007C6864"/>
    <w:rsid w:val="007D2505"/>
    <w:rsid w:val="007E6FF8"/>
    <w:rsid w:val="007F14C2"/>
    <w:rsid w:val="007F451B"/>
    <w:rsid w:val="007F51C2"/>
    <w:rsid w:val="008063C2"/>
    <w:rsid w:val="00812ADF"/>
    <w:rsid w:val="00817382"/>
    <w:rsid w:val="00835074"/>
    <w:rsid w:val="00850F6E"/>
    <w:rsid w:val="00852763"/>
    <w:rsid w:val="00860815"/>
    <w:rsid w:val="008863F0"/>
    <w:rsid w:val="00887A94"/>
    <w:rsid w:val="008A1FDD"/>
    <w:rsid w:val="008A2511"/>
    <w:rsid w:val="008B071A"/>
    <w:rsid w:val="008B3380"/>
    <w:rsid w:val="008C2ADE"/>
    <w:rsid w:val="008D2885"/>
    <w:rsid w:val="008E2FBB"/>
    <w:rsid w:val="008E7FD5"/>
    <w:rsid w:val="008F7538"/>
    <w:rsid w:val="00905875"/>
    <w:rsid w:val="0091274E"/>
    <w:rsid w:val="00934145"/>
    <w:rsid w:val="009347F7"/>
    <w:rsid w:val="0093651B"/>
    <w:rsid w:val="0094566F"/>
    <w:rsid w:val="00952D59"/>
    <w:rsid w:val="00963BCC"/>
    <w:rsid w:val="00973910"/>
    <w:rsid w:val="00974018"/>
    <w:rsid w:val="009748CF"/>
    <w:rsid w:val="00981E52"/>
    <w:rsid w:val="009A3EA3"/>
    <w:rsid w:val="009B24E6"/>
    <w:rsid w:val="009B5713"/>
    <w:rsid w:val="009B678E"/>
    <w:rsid w:val="009C4D64"/>
    <w:rsid w:val="009D1E08"/>
    <w:rsid w:val="009D368B"/>
    <w:rsid w:val="009E1C1C"/>
    <w:rsid w:val="009F11E3"/>
    <w:rsid w:val="00A10BCB"/>
    <w:rsid w:val="00A30EFF"/>
    <w:rsid w:val="00A50EE1"/>
    <w:rsid w:val="00A54B82"/>
    <w:rsid w:val="00A739E6"/>
    <w:rsid w:val="00A770F0"/>
    <w:rsid w:val="00A86244"/>
    <w:rsid w:val="00A9421C"/>
    <w:rsid w:val="00AB65D8"/>
    <w:rsid w:val="00AD1641"/>
    <w:rsid w:val="00AD268B"/>
    <w:rsid w:val="00AD3323"/>
    <w:rsid w:val="00AF7D84"/>
    <w:rsid w:val="00B032C2"/>
    <w:rsid w:val="00B0744D"/>
    <w:rsid w:val="00B10FD7"/>
    <w:rsid w:val="00B2238E"/>
    <w:rsid w:val="00B329AA"/>
    <w:rsid w:val="00B5393D"/>
    <w:rsid w:val="00B63612"/>
    <w:rsid w:val="00B67647"/>
    <w:rsid w:val="00B67B78"/>
    <w:rsid w:val="00B812E9"/>
    <w:rsid w:val="00B936FB"/>
    <w:rsid w:val="00BD5C5B"/>
    <w:rsid w:val="00BE1CF9"/>
    <w:rsid w:val="00BE60E0"/>
    <w:rsid w:val="00BE741D"/>
    <w:rsid w:val="00BF0DB1"/>
    <w:rsid w:val="00BF22D1"/>
    <w:rsid w:val="00C113EA"/>
    <w:rsid w:val="00C1288B"/>
    <w:rsid w:val="00C20BDD"/>
    <w:rsid w:val="00C21167"/>
    <w:rsid w:val="00C4495F"/>
    <w:rsid w:val="00C62515"/>
    <w:rsid w:val="00C75B3D"/>
    <w:rsid w:val="00CA3323"/>
    <w:rsid w:val="00CB4BD4"/>
    <w:rsid w:val="00CE0D31"/>
    <w:rsid w:val="00CE7313"/>
    <w:rsid w:val="00D26902"/>
    <w:rsid w:val="00D31FD7"/>
    <w:rsid w:val="00D36798"/>
    <w:rsid w:val="00D52E51"/>
    <w:rsid w:val="00D53FC5"/>
    <w:rsid w:val="00D62471"/>
    <w:rsid w:val="00D812D2"/>
    <w:rsid w:val="00D94B59"/>
    <w:rsid w:val="00DA3262"/>
    <w:rsid w:val="00DA545C"/>
    <w:rsid w:val="00DB43A3"/>
    <w:rsid w:val="00DC284F"/>
    <w:rsid w:val="00DC5A45"/>
    <w:rsid w:val="00DD74A9"/>
    <w:rsid w:val="00DD7811"/>
    <w:rsid w:val="00DE2D07"/>
    <w:rsid w:val="00E00DB3"/>
    <w:rsid w:val="00E014E6"/>
    <w:rsid w:val="00E021E4"/>
    <w:rsid w:val="00E05B5D"/>
    <w:rsid w:val="00E16322"/>
    <w:rsid w:val="00E260C7"/>
    <w:rsid w:val="00E33ED7"/>
    <w:rsid w:val="00E344DD"/>
    <w:rsid w:val="00E43DFA"/>
    <w:rsid w:val="00E531B4"/>
    <w:rsid w:val="00E61606"/>
    <w:rsid w:val="00E61E8F"/>
    <w:rsid w:val="00E6783C"/>
    <w:rsid w:val="00E67D88"/>
    <w:rsid w:val="00E85C8B"/>
    <w:rsid w:val="00EC02E8"/>
    <w:rsid w:val="00EC11A8"/>
    <w:rsid w:val="00EC2917"/>
    <w:rsid w:val="00ED2B82"/>
    <w:rsid w:val="00ED37EB"/>
    <w:rsid w:val="00ED51D4"/>
    <w:rsid w:val="00EF30F8"/>
    <w:rsid w:val="00F00905"/>
    <w:rsid w:val="00F24296"/>
    <w:rsid w:val="00F62185"/>
    <w:rsid w:val="00F74DEB"/>
    <w:rsid w:val="00F84C19"/>
    <w:rsid w:val="00F8644E"/>
    <w:rsid w:val="00FA1777"/>
    <w:rsid w:val="00FB25AD"/>
    <w:rsid w:val="00FB3F11"/>
    <w:rsid w:val="00FC43B8"/>
    <w:rsid w:val="00FE3C17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0D30"/>
  <w15:chartTrackingRefBased/>
  <w15:docId w15:val="{550EBAB6-1DA4-46B9-8FE2-4664DEB5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68B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68B"/>
    <w:pPr>
      <w:ind w:left="720"/>
      <w:contextualSpacing/>
    </w:pPr>
  </w:style>
  <w:style w:type="table" w:styleId="TableGrid">
    <w:name w:val="Table Grid"/>
    <w:basedOn w:val="TableNormal"/>
    <w:uiPriority w:val="59"/>
    <w:rsid w:val="00CB4BD4"/>
    <w:pPr>
      <w:spacing w:after="0" w:line="240" w:lineRule="auto"/>
    </w:pPr>
    <w:rPr>
      <w:rFonts w:eastAsiaTheme="minorHAnsi"/>
      <w:lang w:val="en-MY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ED37EB"/>
  </w:style>
  <w:style w:type="table" w:customStyle="1" w:styleId="GridTable1Light-Accent11">
    <w:name w:val="Grid Table 1 Light - Accent 11"/>
    <w:basedOn w:val="TableNormal"/>
    <w:uiPriority w:val="46"/>
    <w:rsid w:val="00ED37E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C2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DE"/>
    <w:rPr>
      <w:rFonts w:ascii="Segoe UI" w:eastAsiaTheme="minorHAnsi" w:hAnsi="Segoe UI" w:cs="Segoe UI"/>
      <w:sz w:val="18"/>
      <w:szCs w:val="18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E60E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60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60E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435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435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35D4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35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35D4"/>
    <w:rPr>
      <w:rFonts w:eastAsiaTheme="minorHAnsi"/>
      <w:b/>
      <w:bCs/>
      <w:sz w:val="20"/>
      <w:szCs w:val="20"/>
      <w:lang w:val="en-US" w:eastAsia="en-US"/>
    </w:rPr>
  </w:style>
  <w:style w:type="paragraph" w:styleId="NoSpacing">
    <w:name w:val="No Spacing"/>
    <w:uiPriority w:val="1"/>
    <w:qFormat/>
    <w:rsid w:val="00021BCF"/>
    <w:pPr>
      <w:spacing w:after="0" w:line="240" w:lineRule="auto"/>
    </w:pPr>
    <w:rPr>
      <w:rFonts w:eastAsiaTheme="minorHAnsi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316765"/>
    <w:rPr>
      <w:color w:val="808080"/>
    </w:rPr>
  </w:style>
  <w:style w:type="paragraph" w:styleId="Revision">
    <w:name w:val="Revision"/>
    <w:hidden/>
    <w:uiPriority w:val="99"/>
    <w:semiHidden/>
    <w:rsid w:val="003E2692"/>
    <w:pPr>
      <w:spacing w:after="0" w:line="240" w:lineRule="auto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864AA-2E05-4D35-B171-940939B41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Wan Mei Amanda</dc:creator>
  <cp:keywords/>
  <dc:description/>
  <cp:lastModifiedBy>Lim Soo Peng, Timothy</cp:lastModifiedBy>
  <cp:revision>2</cp:revision>
  <dcterms:created xsi:type="dcterms:W3CDTF">2020-10-13T13:08:00Z</dcterms:created>
  <dcterms:modified xsi:type="dcterms:W3CDTF">2020-10-13T13:08:00Z</dcterms:modified>
</cp:coreProperties>
</file>